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910FB" w:rsidRDefault="005B4E7C">
      <w:pPr>
        <w:jc w:val="center"/>
        <w:rPr>
          <w:rFonts w:eastAsia="黑体"/>
          <w:sz w:val="32"/>
        </w:rPr>
      </w:pPr>
      <w:r>
        <w:rPr>
          <w:noProof/>
          <w:sz w:val="72"/>
        </w:rPr>
        <w:drawing>
          <wp:inline distT="0" distB="0" distL="114300" distR="114300">
            <wp:extent cx="3503295" cy="758825"/>
            <wp:effectExtent l="0" t="0" r="1905" b="3175"/>
            <wp:docPr id="3" name="图片 2" descr="bua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buaa_1"/>
                    <pic:cNvPicPr>
                      <a:picLocks noChangeAspect="1"/>
                    </pic:cNvPicPr>
                  </pic:nvPicPr>
                  <pic:blipFill>
                    <a:blip r:embed="rId10"/>
                    <a:stretch>
                      <a:fillRect/>
                    </a:stretch>
                  </pic:blipFill>
                  <pic:spPr>
                    <a:xfrm>
                      <a:off x="0" y="0"/>
                      <a:ext cx="3503295" cy="758825"/>
                    </a:xfrm>
                    <a:prstGeom prst="rect">
                      <a:avLst/>
                    </a:prstGeom>
                    <a:noFill/>
                    <a:ln w="9525">
                      <a:noFill/>
                      <a:miter/>
                    </a:ln>
                  </pic:spPr>
                </pic:pic>
              </a:graphicData>
            </a:graphic>
          </wp:inline>
        </w:drawing>
      </w:r>
    </w:p>
    <w:p w:rsidR="005910FB" w:rsidRDefault="005910FB">
      <w:pPr>
        <w:jc w:val="center"/>
        <w:rPr>
          <w:rFonts w:eastAsia="黑体"/>
          <w:sz w:val="32"/>
        </w:rPr>
      </w:pPr>
    </w:p>
    <w:p w:rsidR="005910FB" w:rsidRDefault="005B4E7C">
      <w:pPr>
        <w:jc w:val="center"/>
        <w:rPr>
          <w:rFonts w:eastAsia="黑体"/>
          <w:b/>
          <w:sz w:val="52"/>
          <w:szCs w:val="52"/>
        </w:rPr>
      </w:pPr>
      <w:r>
        <w:rPr>
          <w:rFonts w:eastAsia="黑体" w:hint="eastAsia"/>
          <w:b/>
          <w:sz w:val="52"/>
          <w:szCs w:val="52"/>
        </w:rPr>
        <w:t>&lt;&lt;</w:t>
      </w:r>
      <w:r>
        <w:rPr>
          <w:rFonts w:eastAsia="黑体" w:hint="eastAsia"/>
          <w:b/>
          <w:sz w:val="52"/>
          <w:szCs w:val="52"/>
        </w:rPr>
        <w:t>Linux Ext2</w:t>
      </w:r>
      <w:r>
        <w:rPr>
          <w:rFonts w:eastAsia="黑体" w:hint="eastAsia"/>
          <w:b/>
          <w:sz w:val="52"/>
          <w:szCs w:val="52"/>
        </w:rPr>
        <w:t>文件系统</w:t>
      </w:r>
      <w:r>
        <w:rPr>
          <w:rFonts w:eastAsia="黑体" w:hint="eastAsia"/>
          <w:b/>
          <w:sz w:val="52"/>
          <w:szCs w:val="52"/>
        </w:rPr>
        <w:t>&gt;&gt;</w:t>
      </w:r>
    </w:p>
    <w:p w:rsidR="005910FB" w:rsidRDefault="005B4E7C">
      <w:pPr>
        <w:jc w:val="center"/>
        <w:rPr>
          <w:rFonts w:eastAsia="黑体"/>
          <w:b/>
          <w:sz w:val="32"/>
        </w:rPr>
      </w:pPr>
      <w:r>
        <w:rPr>
          <w:rFonts w:eastAsia="黑体" w:hint="eastAsia"/>
          <w:b/>
          <w:sz w:val="48"/>
          <w:szCs w:val="48"/>
        </w:rPr>
        <w:t>需求规格说明书</w:t>
      </w:r>
    </w:p>
    <w:p w:rsidR="005910FB" w:rsidRDefault="005B4E7C">
      <w:pPr>
        <w:jc w:val="center"/>
        <w:rPr>
          <w:rFonts w:eastAsia="黑体"/>
          <w:sz w:val="32"/>
        </w:rPr>
      </w:pPr>
      <w:r>
        <w:rPr>
          <w:noProof/>
        </w:rPr>
        <w:drawing>
          <wp:inline distT="0" distB="0" distL="114300" distR="114300">
            <wp:extent cx="3767455" cy="3435350"/>
            <wp:effectExtent l="0" t="0" r="12065" b="8890"/>
            <wp:docPr id="4" name="图片 3" descr="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bg"/>
                    <pic:cNvPicPr>
                      <a:picLocks noChangeAspect="1"/>
                    </pic:cNvPicPr>
                  </pic:nvPicPr>
                  <pic:blipFill>
                    <a:blip r:embed="rId11"/>
                    <a:stretch>
                      <a:fillRect/>
                    </a:stretch>
                  </pic:blipFill>
                  <pic:spPr>
                    <a:xfrm>
                      <a:off x="0" y="0"/>
                      <a:ext cx="3767455" cy="3435350"/>
                    </a:xfrm>
                    <a:prstGeom prst="rect">
                      <a:avLst/>
                    </a:prstGeom>
                    <a:noFill/>
                    <a:ln w="9525">
                      <a:noFill/>
                      <a:miter/>
                    </a:ln>
                  </pic:spPr>
                </pic:pic>
              </a:graphicData>
            </a:graphic>
          </wp:inline>
        </w:drawing>
      </w:r>
    </w:p>
    <w:p w:rsidR="005910FB" w:rsidRDefault="005B4E7C">
      <w:pPr>
        <w:jc w:val="center"/>
        <w:rPr>
          <w:rFonts w:eastAsia="黑体"/>
          <w:sz w:val="28"/>
          <w:szCs w:val="28"/>
        </w:rPr>
      </w:pPr>
      <w:r>
        <w:rPr>
          <w:rFonts w:eastAsia="黑体" w:hint="eastAsia"/>
          <w:sz w:val="28"/>
          <w:szCs w:val="28"/>
        </w:rPr>
        <w:t>项目</w:t>
      </w:r>
      <w:r>
        <w:rPr>
          <w:rFonts w:eastAsia="黑体"/>
          <w:sz w:val="28"/>
          <w:szCs w:val="28"/>
        </w:rPr>
        <w:t>成员</w:t>
      </w:r>
    </w:p>
    <w:p w:rsidR="005910FB" w:rsidRDefault="005B4E7C">
      <w:pPr>
        <w:jc w:val="center"/>
        <w:rPr>
          <w:rFonts w:eastAsia="黑体"/>
          <w:sz w:val="28"/>
          <w:szCs w:val="28"/>
        </w:rPr>
      </w:pPr>
      <w:r>
        <w:rPr>
          <w:rFonts w:eastAsia="黑体" w:hint="eastAsia"/>
          <w:sz w:val="28"/>
          <w:szCs w:val="28"/>
        </w:rPr>
        <w:t>SY1506</w:t>
      </w:r>
      <w:r>
        <w:rPr>
          <w:rFonts w:eastAsia="黑体" w:hint="eastAsia"/>
          <w:sz w:val="28"/>
          <w:szCs w:val="28"/>
        </w:rPr>
        <w:t>418</w:t>
      </w:r>
      <w:r>
        <w:rPr>
          <w:rFonts w:eastAsia="黑体" w:hint="eastAsia"/>
          <w:sz w:val="28"/>
          <w:szCs w:val="28"/>
        </w:rPr>
        <w:t xml:space="preserve">   </w:t>
      </w:r>
      <w:r>
        <w:rPr>
          <w:rFonts w:eastAsia="黑体" w:hint="eastAsia"/>
          <w:sz w:val="28"/>
          <w:szCs w:val="28"/>
        </w:rPr>
        <w:t>丁贵强</w:t>
      </w:r>
    </w:p>
    <w:p w:rsidR="005910FB" w:rsidRDefault="005B4E7C">
      <w:pPr>
        <w:jc w:val="center"/>
        <w:rPr>
          <w:rFonts w:eastAsia="黑体"/>
          <w:sz w:val="28"/>
          <w:szCs w:val="28"/>
        </w:rPr>
      </w:pPr>
      <w:r>
        <w:rPr>
          <w:rFonts w:eastAsia="黑体" w:hint="eastAsia"/>
          <w:sz w:val="28"/>
          <w:szCs w:val="28"/>
        </w:rPr>
        <w:t>SY1506</w:t>
      </w:r>
      <w:r>
        <w:rPr>
          <w:rFonts w:eastAsia="黑体" w:hint="eastAsia"/>
          <w:sz w:val="28"/>
          <w:szCs w:val="28"/>
        </w:rPr>
        <w:t>417</w:t>
      </w:r>
      <w:r>
        <w:rPr>
          <w:rFonts w:eastAsia="黑体" w:hint="eastAsia"/>
          <w:sz w:val="28"/>
          <w:szCs w:val="28"/>
        </w:rPr>
        <w:t xml:space="preserve">   </w:t>
      </w:r>
      <w:proofErr w:type="gramStart"/>
      <w:r>
        <w:rPr>
          <w:rFonts w:eastAsia="黑体" w:hint="eastAsia"/>
          <w:sz w:val="28"/>
          <w:szCs w:val="28"/>
        </w:rPr>
        <w:t>王涵仲</w:t>
      </w:r>
      <w:proofErr w:type="gramEnd"/>
    </w:p>
    <w:p w:rsidR="005910FB" w:rsidRDefault="005B4E7C">
      <w:pPr>
        <w:jc w:val="center"/>
        <w:rPr>
          <w:rFonts w:eastAsia="黑体"/>
          <w:sz w:val="28"/>
          <w:szCs w:val="28"/>
        </w:rPr>
      </w:pPr>
      <w:r>
        <w:rPr>
          <w:rFonts w:eastAsia="黑体" w:hint="eastAsia"/>
          <w:sz w:val="28"/>
          <w:szCs w:val="28"/>
        </w:rPr>
        <w:t>SY15</w:t>
      </w:r>
      <w:r>
        <w:rPr>
          <w:rFonts w:eastAsia="黑体" w:hint="eastAsia"/>
          <w:sz w:val="28"/>
          <w:szCs w:val="28"/>
        </w:rPr>
        <w:t>21101</w:t>
      </w:r>
      <w:r>
        <w:rPr>
          <w:rFonts w:eastAsia="黑体" w:hint="eastAsia"/>
          <w:sz w:val="28"/>
          <w:szCs w:val="28"/>
        </w:rPr>
        <w:t xml:space="preserve">   </w:t>
      </w:r>
      <w:r>
        <w:rPr>
          <w:rFonts w:eastAsia="黑体" w:hint="eastAsia"/>
          <w:sz w:val="28"/>
          <w:szCs w:val="28"/>
        </w:rPr>
        <w:t>曹卫青</w:t>
      </w:r>
    </w:p>
    <w:p w:rsidR="005910FB" w:rsidRDefault="005B4E7C">
      <w:pPr>
        <w:jc w:val="center"/>
        <w:rPr>
          <w:rFonts w:eastAsia="黑体"/>
          <w:sz w:val="28"/>
          <w:szCs w:val="28"/>
        </w:rPr>
      </w:pPr>
      <w:r>
        <w:rPr>
          <w:rFonts w:eastAsia="黑体" w:hint="eastAsia"/>
          <w:sz w:val="28"/>
          <w:szCs w:val="28"/>
        </w:rPr>
        <w:t>SY15064</w:t>
      </w:r>
      <w:r>
        <w:rPr>
          <w:rFonts w:eastAsia="黑体" w:hint="eastAsia"/>
          <w:sz w:val="28"/>
          <w:szCs w:val="28"/>
        </w:rPr>
        <w:t>07</w:t>
      </w:r>
      <w:r>
        <w:rPr>
          <w:rFonts w:eastAsia="黑体" w:hint="eastAsia"/>
          <w:sz w:val="28"/>
          <w:szCs w:val="28"/>
        </w:rPr>
        <w:t xml:space="preserve">   </w:t>
      </w:r>
      <w:r>
        <w:rPr>
          <w:rFonts w:eastAsia="黑体" w:hint="eastAsia"/>
          <w:sz w:val="28"/>
          <w:szCs w:val="28"/>
        </w:rPr>
        <w:t>王新晨</w:t>
      </w:r>
    </w:p>
    <w:p w:rsidR="005910FB" w:rsidRDefault="005B4E7C">
      <w:pPr>
        <w:jc w:val="center"/>
        <w:rPr>
          <w:rFonts w:eastAsia="黑体"/>
          <w:sz w:val="28"/>
          <w:szCs w:val="28"/>
        </w:rPr>
      </w:pPr>
      <w:r>
        <w:rPr>
          <w:rFonts w:eastAsia="黑体" w:hint="eastAsia"/>
          <w:sz w:val="28"/>
          <w:szCs w:val="28"/>
        </w:rPr>
        <w:t>北京航空航天大学</w:t>
      </w:r>
    </w:p>
    <w:p w:rsidR="005910FB" w:rsidRDefault="005B4E7C">
      <w:pPr>
        <w:jc w:val="center"/>
        <w:rPr>
          <w:rFonts w:eastAsia="黑体"/>
          <w:sz w:val="28"/>
          <w:szCs w:val="28"/>
        </w:rPr>
        <w:sectPr w:rsidR="005910FB">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pgNumType w:start="1"/>
          <w:cols w:space="720"/>
          <w:titlePg/>
          <w:docGrid w:type="lines" w:linePitch="312"/>
        </w:sectPr>
      </w:pPr>
      <w:r>
        <w:rPr>
          <w:rFonts w:eastAsia="黑体" w:hint="eastAsia"/>
          <w:sz w:val="28"/>
          <w:szCs w:val="28"/>
        </w:rPr>
        <w:t>2016-</w:t>
      </w:r>
      <w:r>
        <w:rPr>
          <w:rFonts w:eastAsia="黑体" w:hint="eastAsia"/>
          <w:sz w:val="28"/>
          <w:szCs w:val="28"/>
        </w:rPr>
        <w:t>4-</w:t>
      </w:r>
      <w:commentRangeStart w:id="0"/>
      <w:r>
        <w:rPr>
          <w:rFonts w:eastAsia="黑体" w:hint="eastAsia"/>
          <w:sz w:val="28"/>
          <w:szCs w:val="28"/>
        </w:rPr>
        <w:t>4</w:t>
      </w:r>
      <w:commentRangeEnd w:id="0"/>
      <w:r w:rsidR="00FD2748">
        <w:rPr>
          <w:rStyle w:val="ab"/>
        </w:rPr>
        <w:commentReference w:id="0"/>
      </w:r>
    </w:p>
    <w:p w:rsidR="005910FB" w:rsidRDefault="005B4E7C">
      <w:pPr>
        <w:pStyle w:val="10"/>
        <w:tabs>
          <w:tab w:val="right" w:leader="dot" w:pos="8306"/>
        </w:tabs>
        <w:jc w:val="center"/>
      </w:pPr>
      <w:r>
        <w:rPr>
          <w:rFonts w:hint="eastAsia"/>
          <w:b/>
          <w:bCs/>
          <w:sz w:val="32"/>
          <w:szCs w:val="32"/>
        </w:rPr>
        <w:lastRenderedPageBreak/>
        <w:t>目录</w:t>
      </w:r>
    </w:p>
    <w:p w:rsidR="005910FB" w:rsidRDefault="005B4E7C">
      <w:pPr>
        <w:pStyle w:val="10"/>
        <w:tabs>
          <w:tab w:val="right" w:leader="dot" w:pos="8306"/>
        </w:tabs>
        <w:rPr>
          <w:kern w:val="44"/>
          <w:sz w:val="28"/>
          <w:szCs w:val="28"/>
        </w:rPr>
      </w:pPr>
      <w:r>
        <w:rPr>
          <w:rFonts w:hint="eastAsia"/>
          <w:sz w:val="28"/>
          <w:szCs w:val="36"/>
        </w:rPr>
        <w:fldChar w:fldCharType="begin"/>
      </w:r>
      <w:r>
        <w:rPr>
          <w:rFonts w:hint="eastAsia"/>
          <w:sz w:val="28"/>
          <w:szCs w:val="36"/>
        </w:rPr>
        <w:instrText xml:space="preserve">TOC \o "1-3" \h \u </w:instrText>
      </w:r>
      <w:r>
        <w:rPr>
          <w:rFonts w:hint="eastAsia"/>
          <w:sz w:val="28"/>
          <w:szCs w:val="36"/>
        </w:rPr>
        <w:fldChar w:fldCharType="separate"/>
      </w:r>
      <w:hyperlink w:anchor="_Toc29025" w:history="1">
        <w:r>
          <w:rPr>
            <w:rFonts w:hint="eastAsia"/>
            <w:kern w:val="44"/>
            <w:sz w:val="28"/>
            <w:szCs w:val="28"/>
          </w:rPr>
          <w:t>需求规格说明书</w:t>
        </w:r>
        <w:r>
          <w:rPr>
            <w:kern w:val="44"/>
            <w:sz w:val="28"/>
            <w:szCs w:val="28"/>
          </w:rPr>
          <w:tab/>
        </w:r>
        <w:r>
          <w:rPr>
            <w:kern w:val="44"/>
            <w:sz w:val="28"/>
            <w:szCs w:val="28"/>
          </w:rPr>
          <w:fldChar w:fldCharType="begin"/>
        </w:r>
        <w:r>
          <w:rPr>
            <w:kern w:val="44"/>
            <w:sz w:val="28"/>
            <w:szCs w:val="28"/>
          </w:rPr>
          <w:instrText xml:space="preserve"> PAGEREF _Toc29025 </w:instrText>
        </w:r>
        <w:r>
          <w:rPr>
            <w:kern w:val="44"/>
            <w:sz w:val="28"/>
            <w:szCs w:val="28"/>
          </w:rPr>
          <w:fldChar w:fldCharType="separate"/>
        </w:r>
        <w:r>
          <w:rPr>
            <w:kern w:val="44"/>
            <w:sz w:val="28"/>
            <w:szCs w:val="28"/>
          </w:rPr>
          <w:t>3</w:t>
        </w:r>
        <w:r>
          <w:rPr>
            <w:kern w:val="44"/>
            <w:sz w:val="28"/>
            <w:szCs w:val="28"/>
          </w:rPr>
          <w:fldChar w:fldCharType="end"/>
        </w:r>
      </w:hyperlink>
    </w:p>
    <w:p w:rsidR="005910FB" w:rsidRDefault="005B4E7C">
      <w:pPr>
        <w:pStyle w:val="20"/>
        <w:tabs>
          <w:tab w:val="right" w:leader="dot" w:pos="8306"/>
        </w:tabs>
        <w:rPr>
          <w:kern w:val="44"/>
          <w:sz w:val="28"/>
          <w:szCs w:val="28"/>
        </w:rPr>
      </w:pPr>
      <w:hyperlink w:anchor="_Toc25926" w:history="1">
        <w:r>
          <w:rPr>
            <w:rFonts w:hint="eastAsia"/>
            <w:kern w:val="44"/>
            <w:sz w:val="28"/>
            <w:szCs w:val="28"/>
          </w:rPr>
          <w:t xml:space="preserve">1 </w:t>
        </w:r>
        <w:r>
          <w:rPr>
            <w:rFonts w:hint="eastAsia"/>
            <w:kern w:val="44"/>
            <w:sz w:val="28"/>
            <w:szCs w:val="28"/>
          </w:rPr>
          <w:t>引言</w:t>
        </w:r>
        <w:r>
          <w:rPr>
            <w:kern w:val="44"/>
            <w:sz w:val="28"/>
            <w:szCs w:val="28"/>
          </w:rPr>
          <w:tab/>
        </w:r>
        <w:r>
          <w:rPr>
            <w:kern w:val="44"/>
            <w:sz w:val="28"/>
            <w:szCs w:val="28"/>
          </w:rPr>
          <w:fldChar w:fldCharType="begin"/>
        </w:r>
        <w:r>
          <w:rPr>
            <w:kern w:val="44"/>
            <w:sz w:val="28"/>
            <w:szCs w:val="28"/>
          </w:rPr>
          <w:instrText xml:space="preserve"> PAGEREF _Toc25926 </w:instrText>
        </w:r>
        <w:r>
          <w:rPr>
            <w:kern w:val="44"/>
            <w:sz w:val="28"/>
            <w:szCs w:val="28"/>
          </w:rPr>
          <w:fldChar w:fldCharType="separate"/>
        </w:r>
        <w:r>
          <w:rPr>
            <w:kern w:val="44"/>
            <w:sz w:val="28"/>
            <w:szCs w:val="28"/>
          </w:rPr>
          <w:t>3</w:t>
        </w:r>
        <w:r>
          <w:rPr>
            <w:kern w:val="44"/>
            <w:sz w:val="28"/>
            <w:szCs w:val="28"/>
          </w:rPr>
          <w:fldChar w:fldCharType="end"/>
        </w:r>
      </w:hyperlink>
    </w:p>
    <w:p w:rsidR="005910FB" w:rsidRDefault="005B4E7C">
      <w:pPr>
        <w:pStyle w:val="30"/>
        <w:tabs>
          <w:tab w:val="right" w:leader="dot" w:pos="8306"/>
        </w:tabs>
        <w:rPr>
          <w:kern w:val="44"/>
          <w:sz w:val="28"/>
          <w:szCs w:val="28"/>
        </w:rPr>
      </w:pPr>
      <w:hyperlink w:anchor="_Toc25258" w:history="1">
        <w:r>
          <w:rPr>
            <w:rFonts w:hint="eastAsia"/>
            <w:kern w:val="44"/>
            <w:sz w:val="28"/>
            <w:szCs w:val="28"/>
          </w:rPr>
          <w:t xml:space="preserve">1.1 </w:t>
        </w:r>
        <w:r>
          <w:rPr>
            <w:rFonts w:hint="eastAsia"/>
            <w:kern w:val="44"/>
            <w:sz w:val="28"/>
            <w:szCs w:val="28"/>
          </w:rPr>
          <w:t>背景说明</w:t>
        </w:r>
        <w:r>
          <w:rPr>
            <w:kern w:val="44"/>
            <w:sz w:val="28"/>
            <w:szCs w:val="28"/>
          </w:rPr>
          <w:tab/>
        </w:r>
        <w:r>
          <w:rPr>
            <w:kern w:val="44"/>
            <w:sz w:val="28"/>
            <w:szCs w:val="28"/>
          </w:rPr>
          <w:fldChar w:fldCharType="begin"/>
        </w:r>
        <w:r>
          <w:rPr>
            <w:kern w:val="44"/>
            <w:sz w:val="28"/>
            <w:szCs w:val="28"/>
          </w:rPr>
          <w:instrText xml:space="preserve"> PAGEREF _Toc25258 </w:instrText>
        </w:r>
        <w:r>
          <w:rPr>
            <w:kern w:val="44"/>
            <w:sz w:val="28"/>
            <w:szCs w:val="28"/>
          </w:rPr>
          <w:fldChar w:fldCharType="separate"/>
        </w:r>
        <w:r>
          <w:rPr>
            <w:kern w:val="44"/>
            <w:sz w:val="28"/>
            <w:szCs w:val="28"/>
          </w:rPr>
          <w:t>3</w:t>
        </w:r>
        <w:r>
          <w:rPr>
            <w:kern w:val="44"/>
            <w:sz w:val="28"/>
            <w:szCs w:val="28"/>
          </w:rPr>
          <w:fldChar w:fldCharType="end"/>
        </w:r>
      </w:hyperlink>
    </w:p>
    <w:p w:rsidR="005910FB" w:rsidRDefault="005B4E7C">
      <w:pPr>
        <w:pStyle w:val="30"/>
        <w:tabs>
          <w:tab w:val="right" w:leader="dot" w:pos="8306"/>
        </w:tabs>
        <w:rPr>
          <w:kern w:val="44"/>
          <w:sz w:val="28"/>
          <w:szCs w:val="28"/>
        </w:rPr>
      </w:pPr>
      <w:hyperlink w:anchor="_Toc2740" w:history="1">
        <w:r>
          <w:rPr>
            <w:rFonts w:hint="eastAsia"/>
            <w:kern w:val="44"/>
            <w:sz w:val="28"/>
            <w:szCs w:val="28"/>
          </w:rPr>
          <w:t xml:space="preserve">1.2 </w:t>
        </w:r>
        <w:r>
          <w:rPr>
            <w:rFonts w:hint="eastAsia"/>
            <w:kern w:val="44"/>
            <w:sz w:val="28"/>
            <w:szCs w:val="28"/>
          </w:rPr>
          <w:t>参考资料</w:t>
        </w:r>
        <w:r>
          <w:rPr>
            <w:kern w:val="44"/>
            <w:sz w:val="28"/>
            <w:szCs w:val="28"/>
          </w:rPr>
          <w:tab/>
        </w:r>
        <w:r>
          <w:rPr>
            <w:kern w:val="44"/>
            <w:sz w:val="28"/>
            <w:szCs w:val="28"/>
          </w:rPr>
          <w:fldChar w:fldCharType="begin"/>
        </w:r>
        <w:r>
          <w:rPr>
            <w:kern w:val="44"/>
            <w:sz w:val="28"/>
            <w:szCs w:val="28"/>
          </w:rPr>
          <w:instrText xml:space="preserve"> PAGEREF _Toc2740 </w:instrText>
        </w:r>
        <w:r>
          <w:rPr>
            <w:kern w:val="44"/>
            <w:sz w:val="28"/>
            <w:szCs w:val="28"/>
          </w:rPr>
          <w:fldChar w:fldCharType="separate"/>
        </w:r>
        <w:r>
          <w:rPr>
            <w:kern w:val="44"/>
            <w:sz w:val="28"/>
            <w:szCs w:val="28"/>
          </w:rPr>
          <w:t>3</w:t>
        </w:r>
        <w:r>
          <w:rPr>
            <w:kern w:val="44"/>
            <w:sz w:val="28"/>
            <w:szCs w:val="28"/>
          </w:rPr>
          <w:fldChar w:fldCharType="end"/>
        </w:r>
      </w:hyperlink>
    </w:p>
    <w:p w:rsidR="005910FB" w:rsidRDefault="005B4E7C">
      <w:pPr>
        <w:pStyle w:val="30"/>
        <w:tabs>
          <w:tab w:val="right" w:leader="dot" w:pos="8306"/>
        </w:tabs>
        <w:rPr>
          <w:kern w:val="44"/>
          <w:sz w:val="28"/>
          <w:szCs w:val="28"/>
        </w:rPr>
      </w:pPr>
      <w:hyperlink w:anchor="_Toc28587" w:history="1">
        <w:r>
          <w:rPr>
            <w:rFonts w:hint="eastAsia"/>
            <w:kern w:val="44"/>
            <w:sz w:val="28"/>
            <w:szCs w:val="28"/>
          </w:rPr>
          <w:t xml:space="preserve">1.3 </w:t>
        </w:r>
        <w:r>
          <w:rPr>
            <w:rFonts w:hint="eastAsia"/>
            <w:kern w:val="44"/>
            <w:sz w:val="28"/>
            <w:szCs w:val="28"/>
          </w:rPr>
          <w:t>术语和缩略语</w:t>
        </w:r>
        <w:r>
          <w:rPr>
            <w:kern w:val="44"/>
            <w:sz w:val="28"/>
            <w:szCs w:val="28"/>
          </w:rPr>
          <w:tab/>
        </w:r>
        <w:r>
          <w:rPr>
            <w:kern w:val="44"/>
            <w:sz w:val="28"/>
            <w:szCs w:val="28"/>
          </w:rPr>
          <w:fldChar w:fldCharType="begin"/>
        </w:r>
        <w:r>
          <w:rPr>
            <w:kern w:val="44"/>
            <w:sz w:val="28"/>
            <w:szCs w:val="28"/>
          </w:rPr>
          <w:instrText xml:space="preserve"> PAGEREF _Toc28587 </w:instrText>
        </w:r>
        <w:r>
          <w:rPr>
            <w:kern w:val="44"/>
            <w:sz w:val="28"/>
            <w:szCs w:val="28"/>
          </w:rPr>
          <w:fldChar w:fldCharType="separate"/>
        </w:r>
        <w:r>
          <w:rPr>
            <w:kern w:val="44"/>
            <w:sz w:val="28"/>
            <w:szCs w:val="28"/>
          </w:rPr>
          <w:t>4</w:t>
        </w:r>
        <w:r>
          <w:rPr>
            <w:kern w:val="44"/>
            <w:sz w:val="28"/>
            <w:szCs w:val="28"/>
          </w:rPr>
          <w:fldChar w:fldCharType="end"/>
        </w:r>
      </w:hyperlink>
    </w:p>
    <w:p w:rsidR="005910FB" w:rsidRDefault="005B4E7C">
      <w:pPr>
        <w:pStyle w:val="20"/>
        <w:tabs>
          <w:tab w:val="right" w:leader="dot" w:pos="8306"/>
        </w:tabs>
        <w:rPr>
          <w:kern w:val="44"/>
          <w:sz w:val="28"/>
          <w:szCs w:val="28"/>
        </w:rPr>
      </w:pPr>
      <w:hyperlink w:anchor="_Toc12406" w:history="1">
        <w:r>
          <w:rPr>
            <w:rFonts w:hint="eastAsia"/>
            <w:kern w:val="44"/>
            <w:sz w:val="28"/>
            <w:szCs w:val="28"/>
          </w:rPr>
          <w:t xml:space="preserve">2 </w:t>
        </w:r>
        <w:r>
          <w:rPr>
            <w:rFonts w:hint="eastAsia"/>
            <w:kern w:val="44"/>
            <w:sz w:val="28"/>
            <w:szCs w:val="28"/>
          </w:rPr>
          <w:t>软件总体概述</w:t>
        </w:r>
        <w:r>
          <w:rPr>
            <w:kern w:val="44"/>
            <w:sz w:val="28"/>
            <w:szCs w:val="28"/>
          </w:rPr>
          <w:tab/>
        </w:r>
        <w:r>
          <w:rPr>
            <w:kern w:val="44"/>
            <w:sz w:val="28"/>
            <w:szCs w:val="28"/>
          </w:rPr>
          <w:fldChar w:fldCharType="begin"/>
        </w:r>
        <w:r>
          <w:rPr>
            <w:kern w:val="44"/>
            <w:sz w:val="28"/>
            <w:szCs w:val="28"/>
          </w:rPr>
          <w:instrText xml:space="preserve"> PAGEREF _Toc12406 </w:instrText>
        </w:r>
        <w:r>
          <w:rPr>
            <w:kern w:val="44"/>
            <w:sz w:val="28"/>
            <w:szCs w:val="28"/>
          </w:rPr>
          <w:fldChar w:fldCharType="separate"/>
        </w:r>
        <w:r>
          <w:rPr>
            <w:kern w:val="44"/>
            <w:sz w:val="28"/>
            <w:szCs w:val="28"/>
          </w:rPr>
          <w:t>4</w:t>
        </w:r>
        <w:r>
          <w:rPr>
            <w:kern w:val="44"/>
            <w:sz w:val="28"/>
            <w:szCs w:val="28"/>
          </w:rPr>
          <w:fldChar w:fldCharType="end"/>
        </w:r>
      </w:hyperlink>
    </w:p>
    <w:p w:rsidR="005910FB" w:rsidRDefault="005B4E7C">
      <w:pPr>
        <w:pStyle w:val="30"/>
        <w:tabs>
          <w:tab w:val="right" w:leader="dot" w:pos="8306"/>
        </w:tabs>
        <w:rPr>
          <w:kern w:val="44"/>
          <w:sz w:val="28"/>
          <w:szCs w:val="28"/>
        </w:rPr>
      </w:pPr>
      <w:hyperlink w:anchor="_Toc18993" w:history="1">
        <w:r>
          <w:rPr>
            <w:rFonts w:hint="eastAsia"/>
            <w:kern w:val="44"/>
            <w:sz w:val="28"/>
            <w:szCs w:val="28"/>
          </w:rPr>
          <w:t xml:space="preserve">2.1 </w:t>
        </w:r>
        <w:r>
          <w:rPr>
            <w:rFonts w:hint="eastAsia"/>
            <w:kern w:val="44"/>
            <w:sz w:val="28"/>
            <w:szCs w:val="28"/>
          </w:rPr>
          <w:t>目标</w:t>
        </w:r>
        <w:r>
          <w:rPr>
            <w:kern w:val="44"/>
            <w:sz w:val="28"/>
            <w:szCs w:val="28"/>
          </w:rPr>
          <w:tab/>
        </w:r>
        <w:r>
          <w:rPr>
            <w:kern w:val="44"/>
            <w:sz w:val="28"/>
            <w:szCs w:val="28"/>
          </w:rPr>
          <w:fldChar w:fldCharType="begin"/>
        </w:r>
        <w:r>
          <w:rPr>
            <w:kern w:val="44"/>
            <w:sz w:val="28"/>
            <w:szCs w:val="28"/>
          </w:rPr>
          <w:instrText xml:space="preserve"> PAGEREF _Toc18993</w:instrText>
        </w:r>
        <w:r>
          <w:rPr>
            <w:kern w:val="44"/>
            <w:sz w:val="28"/>
            <w:szCs w:val="28"/>
          </w:rPr>
          <w:instrText xml:space="preserve"> </w:instrText>
        </w:r>
        <w:r>
          <w:rPr>
            <w:kern w:val="44"/>
            <w:sz w:val="28"/>
            <w:szCs w:val="28"/>
          </w:rPr>
          <w:fldChar w:fldCharType="separate"/>
        </w:r>
        <w:r>
          <w:rPr>
            <w:kern w:val="44"/>
            <w:sz w:val="28"/>
            <w:szCs w:val="28"/>
          </w:rPr>
          <w:t>4</w:t>
        </w:r>
        <w:r>
          <w:rPr>
            <w:kern w:val="44"/>
            <w:sz w:val="28"/>
            <w:szCs w:val="28"/>
          </w:rPr>
          <w:fldChar w:fldCharType="end"/>
        </w:r>
      </w:hyperlink>
    </w:p>
    <w:p w:rsidR="005910FB" w:rsidRDefault="005B4E7C">
      <w:pPr>
        <w:pStyle w:val="30"/>
        <w:tabs>
          <w:tab w:val="right" w:leader="dot" w:pos="8306"/>
        </w:tabs>
        <w:rPr>
          <w:kern w:val="44"/>
          <w:sz w:val="28"/>
          <w:szCs w:val="28"/>
        </w:rPr>
      </w:pPr>
      <w:hyperlink w:anchor="_Toc10010" w:history="1">
        <w:r>
          <w:rPr>
            <w:rFonts w:hint="eastAsia"/>
            <w:kern w:val="44"/>
            <w:sz w:val="28"/>
            <w:szCs w:val="28"/>
          </w:rPr>
          <w:t xml:space="preserve">2.2 </w:t>
        </w:r>
        <w:r>
          <w:rPr>
            <w:rFonts w:hint="eastAsia"/>
            <w:kern w:val="44"/>
            <w:sz w:val="28"/>
            <w:szCs w:val="28"/>
          </w:rPr>
          <w:t>系统模型</w:t>
        </w:r>
        <w:r>
          <w:rPr>
            <w:kern w:val="44"/>
            <w:sz w:val="28"/>
            <w:szCs w:val="28"/>
          </w:rPr>
          <w:tab/>
        </w:r>
        <w:r>
          <w:rPr>
            <w:kern w:val="44"/>
            <w:sz w:val="28"/>
            <w:szCs w:val="28"/>
          </w:rPr>
          <w:fldChar w:fldCharType="begin"/>
        </w:r>
        <w:r>
          <w:rPr>
            <w:kern w:val="44"/>
            <w:sz w:val="28"/>
            <w:szCs w:val="28"/>
          </w:rPr>
          <w:instrText xml:space="preserve"> PAGEREF _Toc10010 </w:instrText>
        </w:r>
        <w:r>
          <w:rPr>
            <w:kern w:val="44"/>
            <w:sz w:val="28"/>
            <w:szCs w:val="28"/>
          </w:rPr>
          <w:fldChar w:fldCharType="separate"/>
        </w:r>
        <w:r>
          <w:rPr>
            <w:kern w:val="44"/>
            <w:sz w:val="28"/>
            <w:szCs w:val="28"/>
          </w:rPr>
          <w:t>5</w:t>
        </w:r>
        <w:r>
          <w:rPr>
            <w:kern w:val="44"/>
            <w:sz w:val="28"/>
            <w:szCs w:val="28"/>
          </w:rPr>
          <w:fldChar w:fldCharType="end"/>
        </w:r>
      </w:hyperlink>
    </w:p>
    <w:p w:rsidR="005910FB" w:rsidRDefault="005B4E7C">
      <w:pPr>
        <w:pStyle w:val="20"/>
        <w:tabs>
          <w:tab w:val="right" w:leader="dot" w:pos="8306"/>
        </w:tabs>
        <w:rPr>
          <w:kern w:val="44"/>
          <w:sz w:val="28"/>
          <w:szCs w:val="28"/>
        </w:rPr>
      </w:pPr>
      <w:hyperlink w:anchor="_Toc5828" w:history="1">
        <w:r>
          <w:rPr>
            <w:rFonts w:hint="eastAsia"/>
            <w:kern w:val="44"/>
            <w:sz w:val="28"/>
            <w:szCs w:val="28"/>
          </w:rPr>
          <w:t xml:space="preserve">3 </w:t>
        </w:r>
        <w:r>
          <w:rPr>
            <w:rFonts w:hint="eastAsia"/>
            <w:kern w:val="44"/>
            <w:sz w:val="28"/>
            <w:szCs w:val="28"/>
          </w:rPr>
          <w:t>详细需求</w:t>
        </w:r>
        <w:r>
          <w:rPr>
            <w:kern w:val="44"/>
            <w:sz w:val="28"/>
            <w:szCs w:val="28"/>
          </w:rPr>
          <w:tab/>
        </w:r>
        <w:r>
          <w:rPr>
            <w:kern w:val="44"/>
            <w:sz w:val="28"/>
            <w:szCs w:val="28"/>
          </w:rPr>
          <w:fldChar w:fldCharType="begin"/>
        </w:r>
        <w:r>
          <w:rPr>
            <w:kern w:val="44"/>
            <w:sz w:val="28"/>
            <w:szCs w:val="28"/>
          </w:rPr>
          <w:instrText xml:space="preserve"> PAGEREF _Toc5828 </w:instrText>
        </w:r>
        <w:r>
          <w:rPr>
            <w:kern w:val="44"/>
            <w:sz w:val="28"/>
            <w:szCs w:val="28"/>
          </w:rPr>
          <w:fldChar w:fldCharType="separate"/>
        </w:r>
        <w:r>
          <w:rPr>
            <w:kern w:val="44"/>
            <w:sz w:val="28"/>
            <w:szCs w:val="28"/>
          </w:rPr>
          <w:t>6</w:t>
        </w:r>
        <w:r>
          <w:rPr>
            <w:kern w:val="44"/>
            <w:sz w:val="28"/>
            <w:szCs w:val="28"/>
          </w:rPr>
          <w:fldChar w:fldCharType="end"/>
        </w:r>
      </w:hyperlink>
    </w:p>
    <w:p w:rsidR="005910FB" w:rsidRDefault="005B4E7C">
      <w:pPr>
        <w:pStyle w:val="30"/>
        <w:tabs>
          <w:tab w:val="right" w:leader="dot" w:pos="8306"/>
        </w:tabs>
        <w:rPr>
          <w:kern w:val="44"/>
          <w:sz w:val="28"/>
          <w:szCs w:val="28"/>
        </w:rPr>
      </w:pPr>
      <w:hyperlink w:anchor="_Toc26249" w:history="1">
        <w:r>
          <w:rPr>
            <w:rFonts w:hint="eastAsia"/>
            <w:kern w:val="44"/>
            <w:sz w:val="28"/>
            <w:szCs w:val="28"/>
          </w:rPr>
          <w:t xml:space="preserve">3.1 </w:t>
        </w:r>
        <w:r>
          <w:rPr>
            <w:rFonts w:hint="eastAsia"/>
            <w:kern w:val="44"/>
            <w:sz w:val="28"/>
            <w:szCs w:val="28"/>
          </w:rPr>
          <w:t>功能需求</w:t>
        </w:r>
        <w:r>
          <w:rPr>
            <w:kern w:val="44"/>
            <w:sz w:val="28"/>
            <w:szCs w:val="28"/>
          </w:rPr>
          <w:tab/>
        </w:r>
        <w:r>
          <w:rPr>
            <w:kern w:val="44"/>
            <w:sz w:val="28"/>
            <w:szCs w:val="28"/>
          </w:rPr>
          <w:fldChar w:fldCharType="begin"/>
        </w:r>
        <w:r>
          <w:rPr>
            <w:kern w:val="44"/>
            <w:sz w:val="28"/>
            <w:szCs w:val="28"/>
          </w:rPr>
          <w:instrText xml:space="preserve"> PAGEREF _Toc26249 </w:instrText>
        </w:r>
        <w:r>
          <w:rPr>
            <w:kern w:val="44"/>
            <w:sz w:val="28"/>
            <w:szCs w:val="28"/>
          </w:rPr>
          <w:fldChar w:fldCharType="separate"/>
        </w:r>
        <w:r>
          <w:rPr>
            <w:kern w:val="44"/>
            <w:sz w:val="28"/>
            <w:szCs w:val="28"/>
          </w:rPr>
          <w:t>6</w:t>
        </w:r>
        <w:r>
          <w:rPr>
            <w:kern w:val="44"/>
            <w:sz w:val="28"/>
            <w:szCs w:val="28"/>
          </w:rPr>
          <w:fldChar w:fldCharType="end"/>
        </w:r>
      </w:hyperlink>
    </w:p>
    <w:p w:rsidR="005910FB" w:rsidRDefault="005B4E7C">
      <w:pPr>
        <w:pStyle w:val="30"/>
        <w:tabs>
          <w:tab w:val="right" w:leader="dot" w:pos="8306"/>
        </w:tabs>
        <w:rPr>
          <w:kern w:val="44"/>
          <w:sz w:val="28"/>
          <w:szCs w:val="28"/>
        </w:rPr>
      </w:pPr>
      <w:hyperlink w:anchor="_Toc17691" w:history="1">
        <w:r>
          <w:rPr>
            <w:rFonts w:hint="eastAsia"/>
            <w:kern w:val="44"/>
            <w:sz w:val="28"/>
            <w:szCs w:val="28"/>
          </w:rPr>
          <w:t xml:space="preserve">3.1.1 </w:t>
        </w:r>
        <w:r>
          <w:rPr>
            <w:rFonts w:hint="eastAsia"/>
            <w:kern w:val="44"/>
            <w:sz w:val="28"/>
            <w:szCs w:val="28"/>
          </w:rPr>
          <w:t>用例图</w:t>
        </w:r>
        <w:r>
          <w:rPr>
            <w:kern w:val="44"/>
            <w:sz w:val="28"/>
            <w:szCs w:val="28"/>
          </w:rPr>
          <w:tab/>
        </w:r>
        <w:r>
          <w:rPr>
            <w:kern w:val="44"/>
            <w:sz w:val="28"/>
            <w:szCs w:val="28"/>
          </w:rPr>
          <w:fldChar w:fldCharType="begin"/>
        </w:r>
        <w:r>
          <w:rPr>
            <w:kern w:val="44"/>
            <w:sz w:val="28"/>
            <w:szCs w:val="28"/>
          </w:rPr>
          <w:instrText xml:space="preserve"> PAGEREF _Toc17691 </w:instrText>
        </w:r>
        <w:r>
          <w:rPr>
            <w:kern w:val="44"/>
            <w:sz w:val="28"/>
            <w:szCs w:val="28"/>
          </w:rPr>
          <w:fldChar w:fldCharType="separate"/>
        </w:r>
        <w:r>
          <w:rPr>
            <w:kern w:val="44"/>
            <w:sz w:val="28"/>
            <w:szCs w:val="28"/>
          </w:rPr>
          <w:t>6</w:t>
        </w:r>
        <w:r>
          <w:rPr>
            <w:kern w:val="44"/>
            <w:sz w:val="28"/>
            <w:szCs w:val="28"/>
          </w:rPr>
          <w:fldChar w:fldCharType="end"/>
        </w:r>
      </w:hyperlink>
    </w:p>
    <w:p w:rsidR="005910FB" w:rsidRDefault="005B4E7C">
      <w:pPr>
        <w:pStyle w:val="30"/>
        <w:tabs>
          <w:tab w:val="right" w:leader="dot" w:pos="8306"/>
        </w:tabs>
        <w:rPr>
          <w:kern w:val="44"/>
          <w:sz w:val="28"/>
          <w:szCs w:val="28"/>
        </w:rPr>
      </w:pPr>
      <w:hyperlink w:anchor="_Toc306" w:history="1">
        <w:r>
          <w:rPr>
            <w:rFonts w:hint="eastAsia"/>
            <w:kern w:val="44"/>
            <w:sz w:val="28"/>
            <w:szCs w:val="28"/>
          </w:rPr>
          <w:t>3.1.2Use Case Specification</w:t>
        </w:r>
        <w:r>
          <w:rPr>
            <w:kern w:val="44"/>
            <w:sz w:val="28"/>
            <w:szCs w:val="28"/>
          </w:rPr>
          <w:tab/>
        </w:r>
        <w:r>
          <w:rPr>
            <w:kern w:val="44"/>
            <w:sz w:val="28"/>
            <w:szCs w:val="28"/>
          </w:rPr>
          <w:fldChar w:fldCharType="begin"/>
        </w:r>
        <w:r>
          <w:rPr>
            <w:kern w:val="44"/>
            <w:sz w:val="28"/>
            <w:szCs w:val="28"/>
          </w:rPr>
          <w:instrText xml:space="preserve"> PAGEREF _Toc306 </w:instrText>
        </w:r>
        <w:r>
          <w:rPr>
            <w:kern w:val="44"/>
            <w:sz w:val="28"/>
            <w:szCs w:val="28"/>
          </w:rPr>
          <w:fldChar w:fldCharType="separate"/>
        </w:r>
        <w:r>
          <w:rPr>
            <w:kern w:val="44"/>
            <w:sz w:val="28"/>
            <w:szCs w:val="28"/>
          </w:rPr>
          <w:t>8</w:t>
        </w:r>
        <w:r>
          <w:rPr>
            <w:kern w:val="44"/>
            <w:sz w:val="28"/>
            <w:szCs w:val="28"/>
          </w:rPr>
          <w:fldChar w:fldCharType="end"/>
        </w:r>
      </w:hyperlink>
    </w:p>
    <w:p w:rsidR="005910FB" w:rsidRDefault="005B4E7C">
      <w:pPr>
        <w:pStyle w:val="20"/>
        <w:tabs>
          <w:tab w:val="right" w:leader="dot" w:pos="8306"/>
        </w:tabs>
        <w:rPr>
          <w:kern w:val="44"/>
          <w:sz w:val="28"/>
          <w:szCs w:val="28"/>
        </w:rPr>
      </w:pPr>
      <w:hyperlink w:anchor="_Toc16698" w:history="1">
        <w:r>
          <w:rPr>
            <w:rFonts w:hint="eastAsia"/>
            <w:kern w:val="44"/>
            <w:sz w:val="28"/>
            <w:szCs w:val="28"/>
          </w:rPr>
          <w:t xml:space="preserve">3.2 </w:t>
        </w:r>
        <w:r>
          <w:rPr>
            <w:rFonts w:hint="eastAsia"/>
            <w:kern w:val="44"/>
            <w:sz w:val="28"/>
            <w:szCs w:val="28"/>
          </w:rPr>
          <w:t>性能需求</w:t>
        </w:r>
        <w:r>
          <w:rPr>
            <w:kern w:val="44"/>
            <w:sz w:val="28"/>
            <w:szCs w:val="28"/>
          </w:rPr>
          <w:tab/>
        </w:r>
        <w:r>
          <w:rPr>
            <w:kern w:val="44"/>
            <w:sz w:val="28"/>
            <w:szCs w:val="28"/>
          </w:rPr>
          <w:fldChar w:fldCharType="begin"/>
        </w:r>
        <w:r>
          <w:rPr>
            <w:kern w:val="44"/>
            <w:sz w:val="28"/>
            <w:szCs w:val="28"/>
          </w:rPr>
          <w:instrText xml:space="preserve"> PAGEREF _Toc16698 </w:instrText>
        </w:r>
        <w:r>
          <w:rPr>
            <w:kern w:val="44"/>
            <w:sz w:val="28"/>
            <w:szCs w:val="28"/>
          </w:rPr>
          <w:fldChar w:fldCharType="separate"/>
        </w:r>
        <w:r>
          <w:rPr>
            <w:kern w:val="44"/>
            <w:sz w:val="28"/>
            <w:szCs w:val="28"/>
          </w:rPr>
          <w:t>15</w:t>
        </w:r>
        <w:r>
          <w:rPr>
            <w:kern w:val="44"/>
            <w:sz w:val="28"/>
            <w:szCs w:val="28"/>
          </w:rPr>
          <w:fldChar w:fldCharType="end"/>
        </w:r>
      </w:hyperlink>
    </w:p>
    <w:p w:rsidR="005910FB" w:rsidRDefault="005B4E7C">
      <w:pPr>
        <w:pStyle w:val="20"/>
        <w:tabs>
          <w:tab w:val="right" w:leader="dot" w:pos="8306"/>
        </w:tabs>
        <w:rPr>
          <w:kern w:val="44"/>
          <w:sz w:val="28"/>
          <w:szCs w:val="28"/>
        </w:rPr>
      </w:pPr>
      <w:hyperlink w:anchor="_Toc28966" w:history="1">
        <w:r>
          <w:rPr>
            <w:rFonts w:hint="eastAsia"/>
            <w:kern w:val="44"/>
            <w:sz w:val="28"/>
            <w:szCs w:val="28"/>
          </w:rPr>
          <w:t xml:space="preserve">4 </w:t>
        </w:r>
        <w:r>
          <w:rPr>
            <w:rFonts w:hint="eastAsia"/>
            <w:kern w:val="44"/>
            <w:sz w:val="28"/>
            <w:szCs w:val="28"/>
          </w:rPr>
          <w:t>环境需求</w:t>
        </w:r>
        <w:r>
          <w:rPr>
            <w:kern w:val="44"/>
            <w:sz w:val="28"/>
            <w:szCs w:val="28"/>
          </w:rPr>
          <w:tab/>
        </w:r>
        <w:r>
          <w:rPr>
            <w:kern w:val="44"/>
            <w:sz w:val="28"/>
            <w:szCs w:val="28"/>
          </w:rPr>
          <w:fldChar w:fldCharType="begin"/>
        </w:r>
        <w:r>
          <w:rPr>
            <w:kern w:val="44"/>
            <w:sz w:val="28"/>
            <w:szCs w:val="28"/>
          </w:rPr>
          <w:instrText xml:space="preserve"> PAGEREF _Toc28966 </w:instrText>
        </w:r>
        <w:r>
          <w:rPr>
            <w:kern w:val="44"/>
            <w:sz w:val="28"/>
            <w:szCs w:val="28"/>
          </w:rPr>
          <w:fldChar w:fldCharType="separate"/>
        </w:r>
        <w:r>
          <w:rPr>
            <w:kern w:val="44"/>
            <w:sz w:val="28"/>
            <w:szCs w:val="28"/>
          </w:rPr>
          <w:t>16</w:t>
        </w:r>
        <w:r>
          <w:rPr>
            <w:kern w:val="44"/>
            <w:sz w:val="28"/>
            <w:szCs w:val="28"/>
          </w:rPr>
          <w:fldChar w:fldCharType="end"/>
        </w:r>
      </w:hyperlink>
    </w:p>
    <w:p w:rsidR="005910FB" w:rsidRDefault="005B4E7C">
      <w:pPr>
        <w:pStyle w:val="30"/>
        <w:tabs>
          <w:tab w:val="right" w:leader="dot" w:pos="8306"/>
        </w:tabs>
        <w:rPr>
          <w:kern w:val="44"/>
          <w:sz w:val="28"/>
          <w:szCs w:val="28"/>
        </w:rPr>
      </w:pPr>
      <w:hyperlink w:anchor="_Toc27269" w:history="1">
        <w:r>
          <w:rPr>
            <w:kern w:val="44"/>
            <w:sz w:val="28"/>
            <w:szCs w:val="28"/>
          </w:rPr>
          <w:t>4</w:t>
        </w:r>
        <w:r>
          <w:rPr>
            <w:sz w:val="28"/>
            <w:szCs w:val="28"/>
          </w:rPr>
          <w:t xml:space="preserve">.1 </w:t>
        </w:r>
        <w:r>
          <w:rPr>
            <w:rFonts w:hint="eastAsia"/>
            <w:kern w:val="44"/>
            <w:sz w:val="28"/>
            <w:szCs w:val="28"/>
          </w:rPr>
          <w:t>设备环境</w:t>
        </w:r>
        <w:r>
          <w:rPr>
            <w:kern w:val="44"/>
            <w:sz w:val="28"/>
            <w:szCs w:val="28"/>
          </w:rPr>
          <w:tab/>
        </w:r>
        <w:r>
          <w:rPr>
            <w:kern w:val="44"/>
            <w:sz w:val="28"/>
            <w:szCs w:val="28"/>
          </w:rPr>
          <w:fldChar w:fldCharType="begin"/>
        </w:r>
        <w:r>
          <w:rPr>
            <w:kern w:val="44"/>
            <w:sz w:val="28"/>
            <w:szCs w:val="28"/>
          </w:rPr>
          <w:instrText xml:space="preserve"> PAGEREF _Toc27269 </w:instrText>
        </w:r>
        <w:r>
          <w:rPr>
            <w:kern w:val="44"/>
            <w:sz w:val="28"/>
            <w:szCs w:val="28"/>
          </w:rPr>
          <w:fldChar w:fldCharType="separate"/>
        </w:r>
        <w:r>
          <w:rPr>
            <w:kern w:val="44"/>
            <w:sz w:val="28"/>
            <w:szCs w:val="28"/>
          </w:rPr>
          <w:t>16</w:t>
        </w:r>
        <w:r>
          <w:rPr>
            <w:kern w:val="44"/>
            <w:sz w:val="28"/>
            <w:szCs w:val="28"/>
          </w:rPr>
          <w:fldChar w:fldCharType="end"/>
        </w:r>
      </w:hyperlink>
    </w:p>
    <w:p w:rsidR="005910FB" w:rsidRDefault="005B4E7C">
      <w:pPr>
        <w:pStyle w:val="30"/>
        <w:tabs>
          <w:tab w:val="right" w:leader="dot" w:pos="8306"/>
        </w:tabs>
        <w:rPr>
          <w:kern w:val="44"/>
          <w:sz w:val="28"/>
          <w:szCs w:val="28"/>
        </w:rPr>
      </w:pPr>
      <w:hyperlink w:anchor="_Toc6001" w:history="1">
        <w:r>
          <w:rPr>
            <w:kern w:val="44"/>
            <w:sz w:val="28"/>
            <w:szCs w:val="28"/>
          </w:rPr>
          <w:t>4</w:t>
        </w:r>
        <w:r>
          <w:rPr>
            <w:sz w:val="28"/>
            <w:szCs w:val="28"/>
          </w:rPr>
          <w:t xml:space="preserve">.2 </w:t>
        </w:r>
        <w:r>
          <w:rPr>
            <w:rFonts w:hint="eastAsia"/>
            <w:kern w:val="44"/>
            <w:sz w:val="28"/>
            <w:szCs w:val="28"/>
          </w:rPr>
          <w:t>支持软件环境</w:t>
        </w:r>
        <w:r>
          <w:rPr>
            <w:kern w:val="44"/>
            <w:sz w:val="28"/>
            <w:szCs w:val="28"/>
          </w:rPr>
          <w:tab/>
        </w:r>
        <w:r>
          <w:rPr>
            <w:kern w:val="44"/>
            <w:sz w:val="28"/>
            <w:szCs w:val="28"/>
          </w:rPr>
          <w:fldChar w:fldCharType="begin"/>
        </w:r>
        <w:r>
          <w:rPr>
            <w:kern w:val="44"/>
            <w:sz w:val="28"/>
            <w:szCs w:val="28"/>
          </w:rPr>
          <w:instrText xml:space="preserve"> PAGEREF _Toc6001 </w:instrText>
        </w:r>
        <w:r>
          <w:rPr>
            <w:kern w:val="44"/>
            <w:sz w:val="28"/>
            <w:szCs w:val="28"/>
          </w:rPr>
          <w:fldChar w:fldCharType="separate"/>
        </w:r>
        <w:r>
          <w:rPr>
            <w:kern w:val="44"/>
            <w:sz w:val="28"/>
            <w:szCs w:val="28"/>
          </w:rPr>
          <w:t>16</w:t>
        </w:r>
        <w:r>
          <w:rPr>
            <w:kern w:val="44"/>
            <w:sz w:val="28"/>
            <w:szCs w:val="28"/>
          </w:rPr>
          <w:fldChar w:fldCharType="end"/>
        </w:r>
      </w:hyperlink>
    </w:p>
    <w:p w:rsidR="005910FB" w:rsidRDefault="005B4E7C">
      <w:pPr>
        <w:pStyle w:val="30"/>
        <w:tabs>
          <w:tab w:val="right" w:leader="dot" w:pos="8306"/>
        </w:tabs>
        <w:rPr>
          <w:kern w:val="44"/>
          <w:sz w:val="28"/>
          <w:szCs w:val="28"/>
        </w:rPr>
      </w:pPr>
      <w:hyperlink w:anchor="_Toc26690" w:history="1">
        <w:r>
          <w:rPr>
            <w:kern w:val="44"/>
            <w:sz w:val="28"/>
            <w:szCs w:val="28"/>
          </w:rPr>
          <w:t>4</w:t>
        </w:r>
        <w:r>
          <w:rPr>
            <w:sz w:val="28"/>
            <w:szCs w:val="28"/>
          </w:rPr>
          <w:t xml:space="preserve">.3 </w:t>
        </w:r>
        <w:r>
          <w:rPr>
            <w:rFonts w:hint="eastAsia"/>
            <w:kern w:val="44"/>
            <w:sz w:val="28"/>
            <w:szCs w:val="28"/>
          </w:rPr>
          <w:t>接口</w:t>
        </w:r>
        <w:r>
          <w:rPr>
            <w:kern w:val="44"/>
            <w:sz w:val="28"/>
            <w:szCs w:val="28"/>
          </w:rPr>
          <w:tab/>
        </w:r>
        <w:r>
          <w:rPr>
            <w:kern w:val="44"/>
            <w:sz w:val="28"/>
            <w:szCs w:val="28"/>
          </w:rPr>
          <w:fldChar w:fldCharType="begin"/>
        </w:r>
        <w:r>
          <w:rPr>
            <w:kern w:val="44"/>
            <w:sz w:val="28"/>
            <w:szCs w:val="28"/>
          </w:rPr>
          <w:instrText xml:space="preserve"> PAGEREF _Toc26690 </w:instrText>
        </w:r>
        <w:r>
          <w:rPr>
            <w:kern w:val="44"/>
            <w:sz w:val="28"/>
            <w:szCs w:val="28"/>
          </w:rPr>
          <w:fldChar w:fldCharType="separate"/>
        </w:r>
        <w:r>
          <w:rPr>
            <w:kern w:val="44"/>
            <w:sz w:val="28"/>
            <w:szCs w:val="28"/>
          </w:rPr>
          <w:t>16</w:t>
        </w:r>
        <w:r>
          <w:rPr>
            <w:kern w:val="44"/>
            <w:sz w:val="28"/>
            <w:szCs w:val="28"/>
          </w:rPr>
          <w:fldChar w:fldCharType="end"/>
        </w:r>
      </w:hyperlink>
    </w:p>
    <w:p w:rsidR="005910FB" w:rsidRDefault="005B4E7C">
      <w:pPr>
        <w:pStyle w:val="30"/>
        <w:tabs>
          <w:tab w:val="right" w:leader="dot" w:pos="8306"/>
        </w:tabs>
        <w:rPr>
          <w:kern w:val="44"/>
        </w:rPr>
      </w:pPr>
      <w:hyperlink w:anchor="_Toc18175" w:history="1">
        <w:r>
          <w:rPr>
            <w:rFonts w:hint="eastAsia"/>
            <w:kern w:val="44"/>
            <w:sz w:val="28"/>
            <w:szCs w:val="28"/>
          </w:rPr>
          <w:t xml:space="preserve">4.4 </w:t>
        </w:r>
        <w:r>
          <w:rPr>
            <w:rFonts w:hint="eastAsia"/>
            <w:kern w:val="44"/>
            <w:sz w:val="28"/>
            <w:szCs w:val="28"/>
          </w:rPr>
          <w:t>安全和保密</w:t>
        </w:r>
        <w:r>
          <w:rPr>
            <w:kern w:val="44"/>
            <w:sz w:val="28"/>
            <w:szCs w:val="28"/>
          </w:rPr>
          <w:tab/>
        </w:r>
        <w:r>
          <w:rPr>
            <w:kern w:val="44"/>
            <w:sz w:val="28"/>
            <w:szCs w:val="28"/>
          </w:rPr>
          <w:fldChar w:fldCharType="begin"/>
        </w:r>
        <w:r>
          <w:rPr>
            <w:kern w:val="44"/>
            <w:sz w:val="28"/>
            <w:szCs w:val="28"/>
          </w:rPr>
          <w:instrText xml:space="preserve"> PAGEREF _Toc18175 </w:instrText>
        </w:r>
        <w:r>
          <w:rPr>
            <w:kern w:val="44"/>
            <w:sz w:val="28"/>
            <w:szCs w:val="28"/>
          </w:rPr>
          <w:fldChar w:fldCharType="separate"/>
        </w:r>
        <w:r>
          <w:rPr>
            <w:kern w:val="44"/>
            <w:sz w:val="28"/>
            <w:szCs w:val="28"/>
          </w:rPr>
          <w:t>16</w:t>
        </w:r>
        <w:r>
          <w:rPr>
            <w:kern w:val="44"/>
            <w:sz w:val="28"/>
            <w:szCs w:val="28"/>
          </w:rPr>
          <w:fldChar w:fldCharType="end"/>
        </w:r>
      </w:hyperlink>
    </w:p>
    <w:p w:rsidR="005910FB" w:rsidRDefault="005B4E7C">
      <w:pPr>
        <w:pStyle w:val="1"/>
        <w:ind w:firstLineChars="600" w:firstLine="2650"/>
      </w:pPr>
      <w:r>
        <w:rPr>
          <w:rFonts w:hint="eastAsia"/>
          <w:szCs w:val="36"/>
        </w:rPr>
        <w:fldChar w:fldCharType="end"/>
      </w:r>
    </w:p>
    <w:p w:rsidR="005910FB" w:rsidRDefault="005910FB"/>
    <w:p w:rsidR="005910FB" w:rsidRDefault="005910FB"/>
    <w:p w:rsidR="005910FB" w:rsidRDefault="005910FB"/>
    <w:p w:rsidR="005910FB" w:rsidRDefault="005910FB"/>
    <w:p w:rsidR="005910FB" w:rsidRDefault="005910FB">
      <w:pPr>
        <w:sectPr w:rsidR="005910FB">
          <w:pgSz w:w="11906" w:h="16838"/>
          <w:pgMar w:top="1440" w:right="1800" w:bottom="1440" w:left="1800" w:header="851" w:footer="992" w:gutter="0"/>
          <w:cols w:space="425"/>
          <w:docGrid w:type="lines" w:linePitch="312"/>
        </w:sectPr>
      </w:pPr>
    </w:p>
    <w:p w:rsidR="005910FB" w:rsidRDefault="005910FB"/>
    <w:p w:rsidR="005910FB" w:rsidRDefault="005B4E7C">
      <w:pPr>
        <w:pStyle w:val="1"/>
        <w:ind w:firstLineChars="600" w:firstLine="2650"/>
      </w:pPr>
      <w:bookmarkStart w:id="1" w:name="_Toc29025"/>
      <w:r>
        <w:rPr>
          <w:rFonts w:hint="eastAsia"/>
        </w:rPr>
        <w:t>需求</w:t>
      </w:r>
      <w:r>
        <w:rPr>
          <w:rFonts w:hint="eastAsia"/>
        </w:rPr>
        <w:t>规格</w:t>
      </w:r>
      <w:r>
        <w:rPr>
          <w:rFonts w:hint="eastAsia"/>
        </w:rPr>
        <w:t>说明书</w:t>
      </w:r>
      <w:bookmarkEnd w:id="1"/>
    </w:p>
    <w:p w:rsidR="005910FB" w:rsidRDefault="005910FB"/>
    <w:p w:rsidR="005910FB" w:rsidRDefault="005B4E7C">
      <w:pPr>
        <w:pStyle w:val="2"/>
      </w:pPr>
      <w:bookmarkStart w:id="2" w:name="_Toc25926"/>
      <w:r>
        <w:rPr>
          <w:rFonts w:hint="eastAsia"/>
        </w:rPr>
        <w:t xml:space="preserve">1 </w:t>
      </w:r>
      <w:r>
        <w:rPr>
          <w:rFonts w:hint="eastAsia"/>
        </w:rPr>
        <w:t>引言</w:t>
      </w:r>
      <w:bookmarkEnd w:id="2"/>
    </w:p>
    <w:p w:rsidR="005910FB" w:rsidRDefault="005B4E7C">
      <w:pPr>
        <w:pStyle w:val="3"/>
      </w:pPr>
      <w:bookmarkStart w:id="3" w:name="_Toc25258"/>
      <w:r>
        <w:rPr>
          <w:rFonts w:hint="eastAsia"/>
        </w:rPr>
        <w:t xml:space="preserve">1.1 </w:t>
      </w:r>
      <w:r>
        <w:rPr>
          <w:rFonts w:hint="eastAsia"/>
        </w:rPr>
        <w:t>背景说明</w:t>
      </w:r>
      <w:bookmarkEnd w:id="3"/>
    </w:p>
    <w:p w:rsidR="005910FB" w:rsidRDefault="005B4E7C">
      <w:pPr>
        <w:ind w:firstLine="420"/>
      </w:pPr>
      <w:r>
        <w:rPr>
          <w:rFonts w:hint="eastAsia"/>
        </w:rPr>
        <w:t>本文档是对</w:t>
      </w:r>
      <w:r>
        <w:rPr>
          <w:rFonts w:hint="eastAsia"/>
        </w:rPr>
        <w:t>Linux</w:t>
      </w:r>
      <w:r>
        <w:rPr>
          <w:rFonts w:hint="eastAsia"/>
        </w:rPr>
        <w:t>文件系统进行分析后，得出的对</w:t>
      </w:r>
      <w:r>
        <w:rPr>
          <w:rFonts w:hint="eastAsia"/>
        </w:rPr>
        <w:t>Linux</w:t>
      </w:r>
      <w:r>
        <w:rPr>
          <w:rFonts w:hint="eastAsia"/>
        </w:rPr>
        <w:t>文件系统模块的需求说明。</w:t>
      </w:r>
    </w:p>
    <w:p w:rsidR="005910FB" w:rsidRDefault="005B4E7C">
      <w:pPr>
        <w:ind w:firstLine="420"/>
      </w:pPr>
      <w:r>
        <w:rPr>
          <w:rFonts w:hint="eastAsia"/>
        </w:rPr>
        <w:t>Linux</w:t>
      </w:r>
      <w:r>
        <w:rPr>
          <w:rFonts w:hint="eastAsia"/>
        </w:rPr>
        <w:t>是一套免费使用和自由传播的开源的</w:t>
      </w:r>
      <w:r>
        <w:rPr>
          <w:rFonts w:hint="eastAsia"/>
        </w:rPr>
        <w:fldChar w:fldCharType="begin"/>
      </w:r>
      <w:r>
        <w:instrText xml:space="preserve"> HYPERLINK "http://baike.baidu.com/view/3289073.htm" \t "http://baike.baidu.com/_blank" </w:instrText>
      </w:r>
      <w:r>
        <w:rPr>
          <w:rFonts w:hint="eastAsia"/>
        </w:rPr>
        <w:fldChar w:fldCharType="separate"/>
      </w:r>
      <w:r>
        <w:rPr>
          <w:rFonts w:hint="eastAsia"/>
        </w:rPr>
        <w:t>类</w:t>
      </w:r>
      <w:r>
        <w:rPr>
          <w:rFonts w:hint="eastAsia"/>
        </w:rPr>
        <w:t>Unix</w:t>
      </w:r>
      <w:r>
        <w:rPr>
          <w:rFonts w:hint="eastAsia"/>
        </w:rPr>
        <w:fldChar w:fldCharType="end"/>
      </w:r>
      <w:hyperlink r:id="rId18" w:tgtFrame="http://baike.baidu.com/_blank" w:history="1">
        <w:r>
          <w:rPr>
            <w:rFonts w:hint="eastAsia"/>
          </w:rPr>
          <w:t>操作系统</w:t>
        </w:r>
      </w:hyperlink>
      <w:r>
        <w:rPr>
          <w:rFonts w:hint="eastAsia"/>
        </w:rPr>
        <w:t>。严格来讲，</w:t>
      </w:r>
      <w:r>
        <w:rPr>
          <w:rFonts w:hint="eastAsia"/>
        </w:rPr>
        <w:t>Linux</w:t>
      </w:r>
      <w:r>
        <w:rPr>
          <w:rFonts w:hint="eastAsia"/>
        </w:rPr>
        <w:t>这个词本身只表示</w:t>
      </w:r>
      <w:r>
        <w:rPr>
          <w:rFonts w:hint="eastAsia"/>
        </w:rPr>
        <w:t>Linux</w:t>
      </w:r>
      <w:r>
        <w:rPr>
          <w:rFonts w:hint="eastAsia"/>
        </w:rPr>
        <w:t>内核。“内核”指的是一个提供</w:t>
      </w:r>
      <w:r>
        <w:rPr>
          <w:rFonts w:hint="eastAsia"/>
        </w:rPr>
        <w:fldChar w:fldCharType="begin"/>
      </w:r>
      <w:r>
        <w:instrText xml:space="preserve"> HYPERLINK "http://baike.baidu.com/view/500774.htm" \t "http://baike.baidu.com/_blank" </w:instrText>
      </w:r>
      <w:r>
        <w:rPr>
          <w:rFonts w:hint="eastAsia"/>
        </w:rPr>
        <w:fldChar w:fldCharType="separate"/>
      </w:r>
      <w:r>
        <w:rPr>
          <w:rFonts w:hint="eastAsia"/>
        </w:rPr>
        <w:t>硬件抽象层</w:t>
      </w:r>
      <w:r>
        <w:rPr>
          <w:rFonts w:hint="eastAsia"/>
        </w:rPr>
        <w:fldChar w:fldCharType="end"/>
      </w:r>
      <w:r>
        <w:rPr>
          <w:rFonts w:hint="eastAsia"/>
        </w:rPr>
        <w:t>、磁盘及文件系统控制、多任务等功能的</w:t>
      </w:r>
      <w:hyperlink r:id="rId19" w:tgtFrame="http://baike.baidu.com/_blank" w:history="1">
        <w:r>
          <w:rPr>
            <w:rFonts w:hint="eastAsia"/>
          </w:rPr>
          <w:t>系统软件</w:t>
        </w:r>
      </w:hyperlink>
      <w:r>
        <w:rPr>
          <w:rFonts w:hint="eastAsia"/>
        </w:rPr>
        <w:t>。</w:t>
      </w:r>
      <w:r>
        <w:rPr>
          <w:rFonts w:hint="eastAsia"/>
        </w:rPr>
        <w:t>Linux</w:t>
      </w:r>
      <w:r>
        <w:rPr>
          <w:rFonts w:hint="eastAsia"/>
        </w:rPr>
        <w:t>内核由</w:t>
      </w:r>
      <w:ins w:id="4" w:author="liuchao" w:date="2016-04-07T11:25:00Z">
        <w:r w:rsidR="00FD2748">
          <w:rPr>
            <w:rFonts w:hint="eastAsia"/>
          </w:rPr>
          <w:t>以</w:t>
        </w:r>
      </w:ins>
      <w:del w:id="5" w:author="liuchao" w:date="2016-04-07T11:25:00Z">
        <w:r w:rsidDel="00FD2748">
          <w:rPr>
            <w:rFonts w:hint="eastAsia"/>
          </w:rPr>
          <w:delText>一</w:delText>
        </w:r>
      </w:del>
      <w:r>
        <w:rPr>
          <w:rFonts w:hint="eastAsia"/>
        </w:rPr>
        <w:t>下几个主要子系统组成：进程管理、内存管理和虚拟文件系统。</w:t>
      </w:r>
      <w:r>
        <w:rPr>
          <w:rFonts w:hint="eastAsia"/>
        </w:rPr>
        <w:t>VFS</w:t>
      </w:r>
      <w:r>
        <w:rPr>
          <w:rFonts w:hint="eastAsia"/>
        </w:rPr>
        <w:t>是底层文件系统的主要接口，</w:t>
      </w:r>
      <w:r>
        <w:rPr>
          <w:rFonts w:hint="eastAsia"/>
        </w:rPr>
        <w:t>定义了一套文件系统的操作接口，可以支持多种实现。目前，</w:t>
      </w:r>
      <w:r>
        <w:rPr>
          <w:rFonts w:hint="eastAsia"/>
        </w:rPr>
        <w:t>Linux</w:t>
      </w:r>
      <w:r>
        <w:rPr>
          <w:rFonts w:hint="eastAsia"/>
        </w:rPr>
        <w:t>内核支持多种文件系统</w:t>
      </w:r>
      <w:r>
        <w:rPr>
          <w:rFonts w:hint="eastAsia"/>
        </w:rPr>
        <w:t>,</w:t>
      </w:r>
      <w:r>
        <w:rPr>
          <w:rFonts w:hint="eastAsia"/>
        </w:rPr>
        <w:t>像</w:t>
      </w:r>
      <w:r>
        <w:rPr>
          <w:rFonts w:hint="eastAsia"/>
        </w:rPr>
        <w:t>ext2</w:t>
      </w:r>
      <w:r>
        <w:rPr>
          <w:rFonts w:hint="eastAsia"/>
        </w:rPr>
        <w:t>，</w:t>
      </w:r>
      <w:r>
        <w:rPr>
          <w:rFonts w:hint="eastAsia"/>
        </w:rPr>
        <w:t>ext3</w:t>
      </w:r>
      <w:r>
        <w:rPr>
          <w:rFonts w:hint="eastAsia"/>
        </w:rPr>
        <w:t>和</w:t>
      </w:r>
      <w:r>
        <w:rPr>
          <w:rFonts w:hint="eastAsia"/>
        </w:rPr>
        <w:t>ext4</w:t>
      </w:r>
      <w:r>
        <w:rPr>
          <w:rFonts w:hint="eastAsia"/>
        </w:rPr>
        <w:t>，</w:t>
      </w:r>
      <w:r>
        <w:rPr>
          <w:rFonts w:hint="eastAsia"/>
        </w:rPr>
        <w:t>他们都是针对</w:t>
      </w:r>
      <w:r>
        <w:rPr>
          <w:rFonts w:hint="eastAsia"/>
        </w:rPr>
        <w:t>VFS</w:t>
      </w:r>
      <w:r>
        <w:rPr>
          <w:rFonts w:hint="eastAsia"/>
        </w:rPr>
        <w:t>的具体实现。</w:t>
      </w:r>
      <w:r>
        <w:rPr>
          <w:rFonts w:hint="eastAsia"/>
        </w:rPr>
        <w:t>The Second Extended File System(ext2)</w:t>
      </w:r>
      <w:r>
        <w:rPr>
          <w:rFonts w:hint="eastAsia"/>
        </w:rPr>
        <w:t>文件系统是</w:t>
      </w:r>
      <w:r>
        <w:rPr>
          <w:rFonts w:hint="eastAsia"/>
        </w:rPr>
        <w:t>Linux</w:t>
      </w:r>
      <w:r>
        <w:rPr>
          <w:rFonts w:hint="eastAsia"/>
        </w:rPr>
        <w:t>系统中的标准文件系统，是通过对</w:t>
      </w:r>
      <w:proofErr w:type="spellStart"/>
      <w:r>
        <w:rPr>
          <w:rFonts w:hint="eastAsia"/>
        </w:rPr>
        <w:t>Minix</w:t>
      </w:r>
      <w:proofErr w:type="spellEnd"/>
      <w:r>
        <w:rPr>
          <w:rFonts w:hint="eastAsia"/>
        </w:rPr>
        <w:t>的文件系统进行扩展而得到的，其存取文件的性能极好。</w:t>
      </w:r>
    </w:p>
    <w:p w:rsidR="005910FB" w:rsidRDefault="005B4E7C">
      <w:pPr>
        <w:ind w:firstLine="420"/>
      </w:pPr>
      <w:r>
        <w:rPr>
          <w:rFonts w:hint="eastAsia"/>
        </w:rPr>
        <w:t>本项目旨在对</w:t>
      </w:r>
      <w:r>
        <w:rPr>
          <w:rFonts w:hint="eastAsia"/>
        </w:rPr>
        <w:t>Linux</w:t>
      </w:r>
      <w:r>
        <w:rPr>
          <w:rFonts w:hint="eastAsia"/>
        </w:rPr>
        <w:t>底层文件系统</w:t>
      </w:r>
      <w:r>
        <w:rPr>
          <w:rFonts w:hint="eastAsia"/>
        </w:rPr>
        <w:t>ext2</w:t>
      </w:r>
      <w:r>
        <w:rPr>
          <w:rFonts w:hint="eastAsia"/>
        </w:rPr>
        <w:t>的实现进行分析，进而</w:t>
      </w:r>
      <w:del w:id="6" w:author="liuchao" w:date="2016-04-07T11:26:00Z">
        <w:r w:rsidDel="00FD2748">
          <w:rPr>
            <w:rFonts w:hint="eastAsia"/>
          </w:rPr>
          <w:delText>需求</w:delText>
        </w:r>
      </w:del>
      <w:ins w:id="7" w:author="liuchao" w:date="2016-04-07T11:26:00Z">
        <w:r w:rsidR="00FD2748">
          <w:rPr>
            <w:rFonts w:hint="eastAsia"/>
          </w:rPr>
          <w:t>确定</w:t>
        </w:r>
      </w:ins>
      <w:r>
        <w:rPr>
          <w:rFonts w:hint="eastAsia"/>
        </w:rPr>
        <w:t>对于原系统的改进</w:t>
      </w:r>
      <w:r>
        <w:rPr>
          <w:rFonts w:hint="eastAsia"/>
        </w:rPr>
        <w:t>和扩展</w:t>
      </w:r>
      <w:ins w:id="8" w:author="liuchao" w:date="2016-04-07T11:26:00Z">
        <w:r w:rsidR="00FD2748">
          <w:rPr>
            <w:rFonts w:hint="eastAsia"/>
          </w:rPr>
          <w:t>需求</w:t>
        </w:r>
      </w:ins>
      <w:r>
        <w:rPr>
          <w:rFonts w:hint="eastAsia"/>
        </w:rPr>
        <w:t>。文档记录了对文件系统</w:t>
      </w:r>
      <w:r>
        <w:rPr>
          <w:rFonts w:hint="eastAsia"/>
        </w:rPr>
        <w:t>ext2</w:t>
      </w:r>
      <w:r>
        <w:rPr>
          <w:rFonts w:hint="eastAsia"/>
        </w:rPr>
        <w:t>进行需求分析的结果。</w:t>
      </w:r>
    </w:p>
    <w:p w:rsidR="005910FB" w:rsidRDefault="005B4E7C">
      <w:pPr>
        <w:ind w:firstLine="420"/>
      </w:pPr>
      <w:r>
        <w:rPr>
          <w:rFonts w:hint="eastAsia"/>
        </w:rPr>
        <w:t>使用的</w:t>
      </w:r>
      <w:r>
        <w:rPr>
          <w:rFonts w:hint="eastAsia"/>
        </w:rPr>
        <w:t>Linux</w:t>
      </w:r>
      <w:r>
        <w:rPr>
          <w:rFonts w:hint="eastAsia"/>
        </w:rPr>
        <w:t>内核是</w:t>
      </w:r>
      <w:r>
        <w:rPr>
          <w:rFonts w:hint="eastAsia"/>
        </w:rPr>
        <w:t>2.6</w:t>
      </w:r>
      <w:r>
        <w:rPr>
          <w:rFonts w:hint="eastAsia"/>
        </w:rPr>
        <w:t>版本。</w:t>
      </w:r>
    </w:p>
    <w:p w:rsidR="005910FB" w:rsidRDefault="005B4E7C">
      <w:pPr>
        <w:ind w:firstLine="420"/>
      </w:pPr>
      <w:r>
        <w:rPr>
          <w:rFonts w:hint="eastAsia"/>
        </w:rPr>
        <w:t>项目参与人员：丁贵强、王涵仲、曹卫青、王新晨。</w:t>
      </w:r>
    </w:p>
    <w:p w:rsidR="005910FB" w:rsidRDefault="005910FB">
      <w:pPr>
        <w:ind w:firstLine="420"/>
      </w:pPr>
    </w:p>
    <w:p w:rsidR="005910FB" w:rsidRDefault="005910FB"/>
    <w:p w:rsidR="005910FB" w:rsidRDefault="005910FB">
      <w:pPr>
        <w:ind w:firstLine="420"/>
      </w:pPr>
    </w:p>
    <w:p w:rsidR="005910FB" w:rsidRDefault="005B4E7C">
      <w:pPr>
        <w:pStyle w:val="3"/>
      </w:pPr>
      <w:bookmarkStart w:id="9" w:name="_Toc2740"/>
      <w:r>
        <w:rPr>
          <w:rFonts w:hint="eastAsia"/>
        </w:rPr>
        <w:t xml:space="preserve">1.2 </w:t>
      </w:r>
      <w:r>
        <w:rPr>
          <w:rFonts w:hint="eastAsia"/>
        </w:rPr>
        <w:t>参考资料</w:t>
      </w:r>
      <w:bookmarkEnd w:id="9"/>
    </w:p>
    <w:p w:rsidR="005910FB" w:rsidRDefault="005B4E7C">
      <w:pPr>
        <w:numPr>
          <w:ilvl w:val="0"/>
          <w:numId w:val="1"/>
        </w:numPr>
        <w:ind w:firstLine="420"/>
      </w:pPr>
      <w:r>
        <w:rPr>
          <w:rFonts w:hint="eastAsia"/>
        </w:rPr>
        <w:t>Linux</w:t>
      </w:r>
      <w:r>
        <w:rPr>
          <w:rFonts w:hint="eastAsia"/>
        </w:rPr>
        <w:t>内核官方文档</w:t>
      </w:r>
      <w:r>
        <w:rPr>
          <w:rFonts w:hint="eastAsia"/>
        </w:rPr>
        <w:t xml:space="preserve"> </w:t>
      </w:r>
      <w:hyperlink r:id="rId20" w:history="1">
        <w:r>
          <w:rPr>
            <w:rStyle w:val="aa"/>
            <w:rFonts w:hint="eastAsia"/>
          </w:rPr>
          <w:t>https://www.kernel.org/</w:t>
        </w:r>
      </w:hyperlink>
    </w:p>
    <w:p w:rsidR="005910FB" w:rsidRDefault="005B4E7C">
      <w:pPr>
        <w:numPr>
          <w:ilvl w:val="0"/>
          <w:numId w:val="1"/>
        </w:numPr>
        <w:ind w:firstLine="420"/>
      </w:pPr>
      <w:r>
        <w:rPr>
          <w:rFonts w:hint="eastAsia"/>
        </w:rPr>
        <w:t>源码链接：</w:t>
      </w:r>
      <w:r>
        <w:rPr>
          <w:rFonts w:hint="eastAsia"/>
        </w:rPr>
        <w:t>git://git.kernel.org/pub/scm/linux/kernel/git/torvalds/linux-2.6.git</w:t>
      </w:r>
      <w:r>
        <w:rPr>
          <w:rFonts w:hint="eastAsia"/>
        </w:rPr>
        <w:t>（</w:t>
      </w:r>
      <w:r>
        <w:rPr>
          <w:rFonts w:hint="eastAsia"/>
        </w:rPr>
        <w:t>2.6</w:t>
      </w:r>
      <w:r>
        <w:rPr>
          <w:rFonts w:hint="eastAsia"/>
        </w:rPr>
        <w:t>版本）</w:t>
      </w:r>
    </w:p>
    <w:p w:rsidR="005910FB" w:rsidRDefault="005B4E7C">
      <w:pPr>
        <w:numPr>
          <w:ilvl w:val="0"/>
          <w:numId w:val="1"/>
        </w:numPr>
        <w:ind w:firstLine="420"/>
      </w:pPr>
      <w:r>
        <w:rPr>
          <w:rFonts w:hint="eastAsia"/>
        </w:rPr>
        <w:t>http://www.cnblo</w:t>
      </w:r>
      <w:r>
        <w:rPr>
          <w:rFonts w:hint="eastAsia"/>
        </w:rPr>
        <w:t>gs.com/chinacloud/archive/2011/02/17/1957034.html</w:t>
      </w:r>
    </w:p>
    <w:p w:rsidR="005910FB" w:rsidRDefault="005B4E7C">
      <w:pPr>
        <w:numPr>
          <w:ilvl w:val="0"/>
          <w:numId w:val="1"/>
        </w:numPr>
        <w:ind w:firstLine="420"/>
      </w:pPr>
      <w:r>
        <w:rPr>
          <w:rFonts w:hint="eastAsia"/>
        </w:rPr>
        <w:t>《鸟哥的</w:t>
      </w:r>
      <w:r>
        <w:rPr>
          <w:rFonts w:hint="eastAsia"/>
        </w:rPr>
        <w:t>Linux</w:t>
      </w:r>
      <w:r>
        <w:rPr>
          <w:rFonts w:hint="eastAsia"/>
        </w:rPr>
        <w:t>私房菜基础学习篇</w:t>
      </w:r>
      <w:r>
        <w:rPr>
          <w:rFonts w:hint="eastAsia"/>
        </w:rPr>
        <w:t>&lt;</w:t>
      </w:r>
      <w:r>
        <w:rPr>
          <w:rFonts w:hint="eastAsia"/>
        </w:rPr>
        <w:t>第三版</w:t>
      </w:r>
      <w:r>
        <w:rPr>
          <w:rFonts w:hint="eastAsia"/>
        </w:rPr>
        <w:t>&gt;</w:t>
      </w:r>
      <w:r>
        <w:rPr>
          <w:rFonts w:hint="eastAsia"/>
        </w:rPr>
        <w:t>》</w:t>
      </w:r>
    </w:p>
    <w:p w:rsidR="005910FB" w:rsidRDefault="005910FB">
      <w:pPr>
        <w:ind w:firstLine="420"/>
      </w:pPr>
    </w:p>
    <w:p w:rsidR="005910FB" w:rsidRDefault="005910FB">
      <w:pPr>
        <w:pStyle w:val="3"/>
      </w:pPr>
    </w:p>
    <w:p w:rsidR="005910FB" w:rsidRDefault="005910FB"/>
    <w:p w:rsidR="005910FB" w:rsidRDefault="005910FB"/>
    <w:p w:rsidR="005910FB" w:rsidRDefault="005910FB"/>
    <w:p w:rsidR="005910FB" w:rsidRDefault="005910FB"/>
    <w:p w:rsidR="005910FB" w:rsidRDefault="005910FB"/>
    <w:p w:rsidR="005910FB" w:rsidRDefault="005910FB"/>
    <w:p w:rsidR="005910FB" w:rsidRDefault="005910FB"/>
    <w:p w:rsidR="005910FB" w:rsidRDefault="005910FB"/>
    <w:p w:rsidR="005910FB" w:rsidRDefault="005910FB"/>
    <w:p w:rsidR="005910FB" w:rsidRDefault="005B4E7C">
      <w:pPr>
        <w:pStyle w:val="3"/>
      </w:pPr>
      <w:bookmarkStart w:id="10" w:name="_Toc28587"/>
      <w:r>
        <w:rPr>
          <w:rFonts w:hint="eastAsia"/>
        </w:rPr>
        <w:lastRenderedPageBreak/>
        <w:t xml:space="preserve">1.3 </w:t>
      </w:r>
      <w:r>
        <w:rPr>
          <w:rFonts w:hint="eastAsia"/>
        </w:rPr>
        <w:t>术语和缩略语</w:t>
      </w:r>
      <w:bookmarkEnd w:id="10"/>
    </w:p>
    <w:tbl>
      <w:tblPr>
        <w:tblW w:w="8278" w:type="dxa"/>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18"/>
        <w:gridCol w:w="5960"/>
      </w:tblGrid>
      <w:tr w:rsidR="005910FB">
        <w:trPr>
          <w:cantSplit/>
        </w:trPr>
        <w:tc>
          <w:tcPr>
            <w:tcW w:w="2318" w:type="dxa"/>
            <w:shd w:val="clear" w:color="auto" w:fill="E6E6E6"/>
            <w:vAlign w:val="center"/>
          </w:tcPr>
          <w:p w:rsidR="005910FB" w:rsidRDefault="005B4E7C">
            <w:pPr>
              <w:spacing w:line="360" w:lineRule="auto"/>
              <w:jc w:val="center"/>
              <w:rPr>
                <w:rFonts w:ascii="Times New Roman" w:hAnsi="Times New Roman"/>
                <w:b/>
                <w:sz w:val="24"/>
              </w:rPr>
            </w:pPr>
            <w:r>
              <w:rPr>
                <w:rFonts w:ascii="Times New Roman" w:hAnsi="Times New Roman"/>
                <w:b/>
                <w:sz w:val="24"/>
              </w:rPr>
              <w:t>缩写、术语及符号</w:t>
            </w:r>
          </w:p>
        </w:tc>
        <w:tc>
          <w:tcPr>
            <w:tcW w:w="5960" w:type="dxa"/>
            <w:shd w:val="clear" w:color="auto" w:fill="E6E6E6"/>
            <w:vAlign w:val="center"/>
          </w:tcPr>
          <w:p w:rsidR="005910FB" w:rsidRDefault="005B4E7C">
            <w:pPr>
              <w:spacing w:line="360" w:lineRule="auto"/>
              <w:jc w:val="center"/>
              <w:rPr>
                <w:rFonts w:ascii="Times New Roman" w:hAnsi="Times New Roman"/>
                <w:b/>
                <w:sz w:val="24"/>
              </w:rPr>
            </w:pPr>
            <w:r>
              <w:rPr>
                <w:rFonts w:ascii="Times New Roman" w:hAnsi="Times New Roman"/>
                <w:b/>
                <w:sz w:val="24"/>
              </w:rPr>
              <w:t>解</w:t>
            </w:r>
            <w:r>
              <w:rPr>
                <w:rFonts w:ascii="Times New Roman" w:hAnsi="Times New Roman"/>
                <w:b/>
                <w:sz w:val="24"/>
              </w:rPr>
              <w:t xml:space="preserve"> </w:t>
            </w:r>
            <w:r>
              <w:rPr>
                <w:rFonts w:ascii="Times New Roman" w:hAnsi="Times New Roman"/>
                <w:b/>
                <w:sz w:val="24"/>
              </w:rPr>
              <w:t>释</w:t>
            </w:r>
          </w:p>
        </w:tc>
      </w:tr>
      <w:tr w:rsidR="005910FB">
        <w:trPr>
          <w:cantSplit/>
        </w:trPr>
        <w:tc>
          <w:tcPr>
            <w:tcW w:w="2318" w:type="dxa"/>
            <w:vAlign w:val="center"/>
          </w:tcPr>
          <w:p w:rsidR="005910FB" w:rsidRDefault="005B4E7C">
            <w:pPr>
              <w:pStyle w:val="hands-on"/>
            </w:pPr>
            <w:r>
              <w:rPr>
                <w:rFonts w:hint="eastAsia"/>
              </w:rPr>
              <w:t>VFS:</w:t>
            </w:r>
            <w:r>
              <w:rPr>
                <w:rFonts w:ascii="Arial" w:hAnsi="Arial" w:cs="Arial"/>
                <w:color w:val="333333"/>
                <w:sz w:val="21"/>
                <w:szCs w:val="21"/>
                <w:shd w:val="clear" w:color="auto" w:fill="FFFFFF"/>
              </w:rPr>
              <w:t xml:space="preserve"> </w:t>
            </w:r>
            <w:r>
              <w:rPr>
                <w:rFonts w:ascii="Arial" w:hAnsi="Arial" w:cs="Arial" w:hint="eastAsia"/>
                <w:color w:val="333333"/>
                <w:sz w:val="21"/>
                <w:szCs w:val="21"/>
                <w:shd w:val="clear" w:color="auto" w:fill="FFFFFF"/>
              </w:rPr>
              <w:t>V</w:t>
            </w:r>
            <w:r>
              <w:rPr>
                <w:rFonts w:ascii="Arial" w:hAnsi="Arial" w:cs="Arial"/>
                <w:color w:val="333333"/>
                <w:sz w:val="21"/>
                <w:szCs w:val="21"/>
                <w:shd w:val="clear" w:color="auto" w:fill="FFFFFF"/>
              </w:rPr>
              <w:t>irtual File System</w:t>
            </w:r>
          </w:p>
        </w:tc>
        <w:tc>
          <w:tcPr>
            <w:tcW w:w="5960" w:type="dxa"/>
          </w:tcPr>
          <w:p w:rsidR="005910FB" w:rsidRDefault="005B4E7C">
            <w:pPr>
              <w:pStyle w:val="hands-on"/>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虚拟文件系统：</w:t>
            </w:r>
          </w:p>
          <w:p w:rsidR="005910FB" w:rsidRDefault="005B4E7C">
            <w:pPr>
              <w:pStyle w:val="hands-on"/>
            </w:pPr>
            <w:r>
              <w:rPr>
                <w:rFonts w:ascii="Arial" w:hAnsi="Arial" w:cs="Arial"/>
                <w:color w:val="333333"/>
                <w:sz w:val="21"/>
                <w:szCs w:val="21"/>
                <w:shd w:val="clear" w:color="auto" w:fill="FFFFFF"/>
              </w:rPr>
              <w:t>采用标准的</w:t>
            </w:r>
            <w:r>
              <w:rPr>
                <w:rFonts w:ascii="Arial" w:hAnsi="Arial" w:cs="Arial"/>
                <w:color w:val="333333"/>
                <w:sz w:val="21"/>
                <w:szCs w:val="21"/>
                <w:shd w:val="clear" w:color="auto" w:fill="FFFFFF"/>
              </w:rPr>
              <w:t>Unix</w:t>
            </w:r>
            <w:r>
              <w:rPr>
                <w:rFonts w:ascii="Arial" w:hAnsi="Arial" w:cs="Arial"/>
                <w:color w:val="333333"/>
                <w:sz w:val="21"/>
                <w:szCs w:val="21"/>
                <w:shd w:val="clear" w:color="auto" w:fill="FFFFFF"/>
              </w:rPr>
              <w:t>系统调用读写位于不同物理介质上的不同文件系统</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即为各类文件系统提供了一个统一的操作界面和应用编程接口。</w:t>
            </w:r>
          </w:p>
        </w:tc>
      </w:tr>
      <w:tr w:rsidR="005910FB">
        <w:trPr>
          <w:cantSplit/>
        </w:trPr>
        <w:tc>
          <w:tcPr>
            <w:tcW w:w="2318" w:type="dxa"/>
            <w:vAlign w:val="center"/>
          </w:tcPr>
          <w:p w:rsidR="005910FB" w:rsidRDefault="005B4E7C">
            <w:pPr>
              <w:pStyle w:val="hands-on"/>
            </w:pPr>
            <w:r>
              <w:t>E</w:t>
            </w:r>
            <w:r>
              <w:rPr>
                <w:rFonts w:hint="eastAsia"/>
              </w:rPr>
              <w:t>xt2:</w:t>
            </w:r>
            <w:r>
              <w:rPr>
                <w:rFonts w:ascii="Arial" w:hAnsi="Arial" w:cs="Arial"/>
                <w:color w:val="333333"/>
                <w:sz w:val="20"/>
                <w:szCs w:val="20"/>
                <w:shd w:val="clear" w:color="auto" w:fill="FFFFFF"/>
              </w:rPr>
              <w:t xml:space="preserve"> </w:t>
            </w:r>
            <w:r>
              <w:rPr>
                <w:rFonts w:ascii="Arial" w:hAnsi="Arial" w:cs="Arial" w:hint="eastAsia"/>
                <w:color w:val="333333"/>
                <w:sz w:val="20"/>
                <w:szCs w:val="20"/>
                <w:shd w:val="clear" w:color="auto" w:fill="FFFFFF"/>
              </w:rPr>
              <w:t xml:space="preserve">Second Extended </w:t>
            </w:r>
            <w:proofErr w:type="spellStart"/>
            <w:r>
              <w:rPr>
                <w:rFonts w:ascii="Arial" w:hAnsi="Arial" w:cs="Arial" w:hint="eastAsia"/>
                <w:color w:val="333333"/>
                <w:sz w:val="20"/>
                <w:szCs w:val="20"/>
                <w:shd w:val="clear" w:color="auto" w:fill="FFFFFF"/>
              </w:rPr>
              <w:t>Filesystem</w:t>
            </w:r>
            <w:proofErr w:type="spellEnd"/>
          </w:p>
        </w:tc>
        <w:tc>
          <w:tcPr>
            <w:tcW w:w="5960" w:type="dxa"/>
          </w:tcPr>
          <w:p w:rsidR="005910FB" w:rsidRDefault="005B4E7C">
            <w:pPr>
              <w:pStyle w:val="hands-on"/>
            </w:pPr>
            <w:r>
              <w:rPr>
                <w:rFonts w:hint="eastAsia"/>
              </w:rPr>
              <w:t xml:space="preserve">Linux </w:t>
            </w:r>
            <w:r>
              <w:rPr>
                <w:rFonts w:hint="eastAsia"/>
              </w:rPr>
              <w:t>内核所用文件系统</w:t>
            </w:r>
          </w:p>
        </w:tc>
      </w:tr>
      <w:tr w:rsidR="005910FB">
        <w:trPr>
          <w:cantSplit/>
        </w:trPr>
        <w:tc>
          <w:tcPr>
            <w:tcW w:w="2318" w:type="dxa"/>
            <w:vAlign w:val="center"/>
          </w:tcPr>
          <w:p w:rsidR="005910FB" w:rsidRDefault="005B4E7C">
            <w:pPr>
              <w:pStyle w:val="hands-on"/>
            </w:pPr>
            <w:r>
              <w:t>E</w:t>
            </w:r>
            <w:r>
              <w:rPr>
                <w:rFonts w:hint="eastAsia"/>
              </w:rPr>
              <w:t>xt4</w:t>
            </w:r>
            <w:r>
              <w:rPr>
                <w:rFonts w:hint="eastAsia"/>
              </w:rPr>
              <w:t>：</w:t>
            </w:r>
            <w:r>
              <w:rPr>
                <w:rFonts w:hint="eastAsia"/>
              </w:rPr>
              <w:t xml:space="preserve">Fourth Extended </w:t>
            </w:r>
            <w:proofErr w:type="spellStart"/>
            <w:r>
              <w:rPr>
                <w:rFonts w:hint="eastAsia"/>
              </w:rPr>
              <w:t>Filesystem</w:t>
            </w:r>
            <w:proofErr w:type="spellEnd"/>
          </w:p>
        </w:tc>
        <w:tc>
          <w:tcPr>
            <w:tcW w:w="5960" w:type="dxa"/>
          </w:tcPr>
          <w:p w:rsidR="005910FB" w:rsidRDefault="005B4E7C">
            <w:pPr>
              <w:pStyle w:val="hands-on"/>
            </w:pPr>
            <w:r>
              <w:rPr>
                <w:rFonts w:hint="eastAsia"/>
              </w:rPr>
              <w:t>Linux</w:t>
            </w:r>
            <w:r>
              <w:rPr>
                <w:rFonts w:hint="eastAsia"/>
              </w:rPr>
              <w:t>系统下的日志文件系统</w:t>
            </w:r>
          </w:p>
        </w:tc>
      </w:tr>
    </w:tbl>
    <w:p w:rsidR="005910FB" w:rsidRDefault="005910FB"/>
    <w:p w:rsidR="005910FB" w:rsidRDefault="005B4E7C">
      <w:pPr>
        <w:pStyle w:val="2"/>
      </w:pPr>
      <w:bookmarkStart w:id="11" w:name="_Toc12406"/>
      <w:r>
        <w:rPr>
          <w:rFonts w:hint="eastAsia"/>
        </w:rPr>
        <w:t xml:space="preserve">2 </w:t>
      </w:r>
      <w:r>
        <w:rPr>
          <w:rFonts w:hint="eastAsia"/>
        </w:rPr>
        <w:t>软件总体概述</w:t>
      </w:r>
      <w:bookmarkEnd w:id="11"/>
    </w:p>
    <w:p w:rsidR="005910FB" w:rsidRDefault="005B4E7C">
      <w:pPr>
        <w:pStyle w:val="3"/>
      </w:pPr>
      <w:bookmarkStart w:id="12" w:name="_Toc18993"/>
      <w:r>
        <w:rPr>
          <w:rFonts w:hint="eastAsia"/>
        </w:rPr>
        <w:t xml:space="preserve">2.1 </w:t>
      </w:r>
      <w:r>
        <w:rPr>
          <w:rFonts w:hint="eastAsia"/>
        </w:rPr>
        <w:t>目标</w:t>
      </w:r>
      <w:bookmarkEnd w:id="12"/>
    </w:p>
    <w:p w:rsidR="005910FB" w:rsidRDefault="005B4E7C">
      <w:pPr>
        <w:ind w:firstLine="420"/>
      </w:pPr>
      <w:r>
        <w:rPr>
          <w:rFonts w:hint="eastAsia"/>
        </w:rPr>
        <w:t>文件系统是操作系统</w:t>
      </w:r>
      <w:commentRangeStart w:id="13"/>
      <w:r>
        <w:rPr>
          <w:rFonts w:hint="eastAsia"/>
        </w:rPr>
        <w:t>上</w:t>
      </w:r>
      <w:commentRangeEnd w:id="13"/>
      <w:r w:rsidR="00FD2748">
        <w:rPr>
          <w:rStyle w:val="ab"/>
        </w:rPr>
        <w:commentReference w:id="13"/>
      </w:r>
      <w:r>
        <w:rPr>
          <w:rFonts w:hint="eastAsia"/>
        </w:rPr>
        <w:t>用于在存储系统</w:t>
      </w:r>
      <w:ins w:id="14" w:author="liuchao" w:date="2016-04-07T11:27:00Z">
        <w:r w:rsidR="00FD2748">
          <w:rPr>
            <w:rFonts w:hint="eastAsia"/>
          </w:rPr>
          <w:t>中</w:t>
        </w:r>
      </w:ins>
      <w:del w:id="15" w:author="liuchao" w:date="2016-04-07T11:27:00Z">
        <w:r w:rsidDel="00FD2748">
          <w:rPr>
            <w:rFonts w:hint="eastAsia"/>
          </w:rPr>
          <w:delText>上</w:delText>
        </w:r>
      </w:del>
      <w:r>
        <w:rPr>
          <w:rFonts w:hint="eastAsia"/>
        </w:rPr>
        <w:t>组织文件的方法。通过文件系统，用户可以方便地在存储设备上建立、删除、修改、存储和管理文件，而不用关</w:t>
      </w:r>
      <w:ins w:id="16" w:author="liuchao" w:date="2016-04-07T11:27:00Z">
        <w:r w:rsidR="00FD2748">
          <w:rPr>
            <w:rFonts w:hint="eastAsia"/>
          </w:rPr>
          <w:t>心</w:t>
        </w:r>
      </w:ins>
      <w:del w:id="17" w:author="liuchao" w:date="2016-04-07T11:27:00Z">
        <w:r w:rsidDel="00FD2748">
          <w:rPr>
            <w:rFonts w:hint="eastAsia"/>
          </w:rPr>
          <w:delText>系</w:delText>
        </w:r>
      </w:del>
      <w:r>
        <w:rPr>
          <w:rFonts w:hint="eastAsia"/>
        </w:rPr>
        <w:t>文件和数据是如何组织、如何存储，存储设备空间是如何管理的等诸多细节。具体地，文件系统的功能包括：管理和调度文件的存储空间，提供文件的逻辑结构、物理结构和存储方法</w:t>
      </w:r>
      <w:r>
        <w:rPr>
          <w:rFonts w:hint="eastAsia"/>
        </w:rPr>
        <w:t>;</w:t>
      </w:r>
      <w:r>
        <w:rPr>
          <w:rFonts w:hint="eastAsia"/>
        </w:rPr>
        <w:t>实现文件从标识到实际地址的映射，实现文件的控制操作和存取操作，实现文件信息的共享并提</w:t>
      </w:r>
      <w:r>
        <w:rPr>
          <w:rFonts w:hint="eastAsia"/>
        </w:rPr>
        <w:t>供可靠的文件保密和保护措施，提供文件的安全措施。</w:t>
      </w:r>
    </w:p>
    <w:p w:rsidR="005910FB" w:rsidRDefault="005B4E7C">
      <w:pPr>
        <w:ind w:firstLine="420"/>
      </w:pPr>
      <w:r>
        <w:rPr>
          <w:rFonts w:hint="eastAsia"/>
        </w:rPr>
        <w:t>Linux</w:t>
      </w:r>
      <w:r>
        <w:rPr>
          <w:rFonts w:hint="eastAsia"/>
        </w:rPr>
        <w:t>为了支持多种文件系统，使用了虚拟文件系统（</w:t>
      </w:r>
      <w:r>
        <w:rPr>
          <w:rFonts w:hint="eastAsia"/>
        </w:rPr>
        <w:t>Virtual File System</w:t>
      </w:r>
      <w:r>
        <w:rPr>
          <w:rFonts w:hint="eastAsia"/>
        </w:rPr>
        <w:t>，</w:t>
      </w:r>
      <w:r>
        <w:rPr>
          <w:rFonts w:hint="eastAsia"/>
        </w:rPr>
        <w:t>VFS</w:t>
      </w:r>
      <w:r>
        <w:rPr>
          <w:rFonts w:hint="eastAsia"/>
        </w:rPr>
        <w:t>）。</w:t>
      </w:r>
      <w:r>
        <w:rPr>
          <w:rFonts w:hint="eastAsia"/>
        </w:rPr>
        <w:t xml:space="preserve">VFS </w:t>
      </w:r>
      <w:r>
        <w:rPr>
          <w:rFonts w:hint="eastAsia"/>
        </w:rPr>
        <w:t>是一套代码框架（</w:t>
      </w:r>
      <w:r>
        <w:rPr>
          <w:rFonts w:hint="eastAsia"/>
        </w:rPr>
        <w:t>framework</w:t>
      </w:r>
      <w:r>
        <w:rPr>
          <w:rFonts w:hint="eastAsia"/>
        </w:rPr>
        <w:t>），它处于文件系统的使用者与具体的文件系统之间，将两者隔离开来。这种引入一个抽象层次的设计思想，即“上层不依赖于具体实现，而依赖于接口；下层不依赖于具体实现，而依赖于接口”，就是著名的“依赖反转”，它在</w:t>
      </w:r>
      <w:r>
        <w:rPr>
          <w:rFonts w:hint="eastAsia"/>
        </w:rPr>
        <w:t xml:space="preserve"> Linux</w:t>
      </w:r>
      <w:r>
        <w:rPr>
          <w:rFonts w:hint="eastAsia"/>
        </w:rPr>
        <w:t>内核中随处可见。</w:t>
      </w:r>
      <w:r>
        <w:rPr>
          <w:rFonts w:hint="eastAsia"/>
        </w:rPr>
        <w:t xml:space="preserve"> </w:t>
      </w:r>
    </w:p>
    <w:p w:rsidR="005910FB" w:rsidRDefault="005B4E7C">
      <w:pPr>
        <w:ind w:firstLine="420"/>
      </w:pPr>
      <w:r>
        <w:rPr>
          <w:rFonts w:hint="eastAsia"/>
        </w:rPr>
        <w:t>本文的目标是分析</w:t>
      </w:r>
      <w:r>
        <w:rPr>
          <w:rFonts w:hint="eastAsia"/>
        </w:rPr>
        <w:t>Linux VFS</w:t>
      </w:r>
      <w:r>
        <w:rPr>
          <w:rFonts w:hint="eastAsia"/>
        </w:rPr>
        <w:t>的一种具体实现——</w:t>
      </w:r>
      <w:r>
        <w:rPr>
          <w:rFonts w:hint="eastAsia"/>
        </w:rPr>
        <w:t>Ext2</w:t>
      </w:r>
      <w:r>
        <w:rPr>
          <w:rFonts w:hint="eastAsia"/>
        </w:rPr>
        <w:t>，完成用户对于文件系统的</w:t>
      </w:r>
      <w:r>
        <w:rPr>
          <w:rFonts w:hint="eastAsia"/>
        </w:rPr>
        <w:t>基本功能需求。同时，分析具体实现方案的性能，争取提出改进。</w:t>
      </w:r>
    </w:p>
    <w:p w:rsidR="005910FB" w:rsidRDefault="005910FB"/>
    <w:p w:rsidR="005910FB" w:rsidRDefault="005B4E7C">
      <w:pPr>
        <w:pStyle w:val="3"/>
      </w:pPr>
      <w:bookmarkStart w:id="18" w:name="_Toc10010"/>
      <w:r>
        <w:rPr>
          <w:rFonts w:hint="eastAsia"/>
        </w:rPr>
        <w:lastRenderedPageBreak/>
        <w:t xml:space="preserve">2.2 </w:t>
      </w:r>
      <w:r>
        <w:rPr>
          <w:rFonts w:hint="eastAsia"/>
        </w:rPr>
        <w:t>系统模型</w:t>
      </w:r>
      <w:bookmarkEnd w:id="18"/>
    </w:p>
    <w:p w:rsidR="005910FB" w:rsidRDefault="005B4E7C">
      <w:r>
        <w:rPr>
          <w:rFonts w:hint="eastAsia"/>
          <w:noProof/>
        </w:rPr>
        <w:drawing>
          <wp:inline distT="0" distB="0" distL="114300" distR="114300">
            <wp:extent cx="4763135" cy="4391660"/>
            <wp:effectExtent l="0" t="0" r="6985" b="12700"/>
            <wp:docPr id="1" name="图片 1" descr="b9959f95-a1f9-39fa-9499-e9c3afb438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b9959f95-a1f9-39fa-9499-e9c3afb438d4"/>
                    <pic:cNvPicPr>
                      <a:picLocks noChangeAspect="1"/>
                    </pic:cNvPicPr>
                  </pic:nvPicPr>
                  <pic:blipFill>
                    <a:blip r:embed="rId21"/>
                    <a:stretch>
                      <a:fillRect/>
                    </a:stretch>
                  </pic:blipFill>
                  <pic:spPr>
                    <a:xfrm>
                      <a:off x="0" y="0"/>
                      <a:ext cx="4763135" cy="4391660"/>
                    </a:xfrm>
                    <a:prstGeom prst="rect">
                      <a:avLst/>
                    </a:prstGeom>
                  </pic:spPr>
                </pic:pic>
              </a:graphicData>
            </a:graphic>
          </wp:inline>
        </w:drawing>
      </w:r>
    </w:p>
    <w:p w:rsidR="005910FB" w:rsidRDefault="005B4E7C">
      <w:pPr>
        <w:jc w:val="center"/>
        <w:rPr>
          <w:b/>
          <w:bCs/>
        </w:rPr>
      </w:pPr>
      <w:r>
        <w:rPr>
          <w:rFonts w:hint="eastAsia"/>
          <w:b/>
          <w:bCs/>
        </w:rPr>
        <w:t>图</w:t>
      </w:r>
      <w:r>
        <w:rPr>
          <w:rFonts w:hint="eastAsia"/>
          <w:b/>
          <w:bCs/>
        </w:rPr>
        <w:t>2.2-1 ext2</w:t>
      </w:r>
      <w:r>
        <w:rPr>
          <w:rFonts w:hint="eastAsia"/>
          <w:b/>
          <w:bCs/>
        </w:rPr>
        <w:t>文件系统在</w:t>
      </w:r>
      <w:r>
        <w:rPr>
          <w:rFonts w:hint="eastAsia"/>
          <w:b/>
          <w:bCs/>
        </w:rPr>
        <w:t>Linux</w:t>
      </w:r>
      <w:r>
        <w:rPr>
          <w:rFonts w:hint="eastAsia"/>
          <w:b/>
          <w:bCs/>
        </w:rPr>
        <w:t>操作系统中的位置</w:t>
      </w:r>
    </w:p>
    <w:p w:rsidR="005910FB" w:rsidRDefault="005910FB">
      <w:pPr>
        <w:jc w:val="center"/>
      </w:pPr>
    </w:p>
    <w:p w:rsidR="005910FB" w:rsidRDefault="005B4E7C">
      <w:r>
        <w:rPr>
          <w:rFonts w:hint="eastAsia"/>
        </w:rPr>
        <w:object w:dxaOrig="7997" w:dyaOrig="55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0pt;height:277.5pt" o:ole="">
            <v:imagedata r:id="rId22" o:title=""/>
            <o:lock v:ext="edit" aspectratio="f"/>
          </v:shape>
          <o:OLEObject Type="Embed" ProgID="Visio.Drawing.11" ShapeID="_x0000_i1025" DrawAspect="Content" ObjectID="_1521534405" r:id="rId23"/>
        </w:object>
      </w:r>
    </w:p>
    <w:p w:rsidR="005910FB" w:rsidRDefault="005B4E7C">
      <w:pPr>
        <w:jc w:val="center"/>
        <w:rPr>
          <w:b/>
          <w:bCs/>
        </w:rPr>
      </w:pPr>
      <w:r>
        <w:rPr>
          <w:rFonts w:hint="eastAsia"/>
          <w:b/>
          <w:bCs/>
        </w:rPr>
        <w:t>图</w:t>
      </w:r>
      <w:r>
        <w:rPr>
          <w:rFonts w:hint="eastAsia"/>
          <w:b/>
          <w:bCs/>
        </w:rPr>
        <w:t xml:space="preserve">2.2-2 </w:t>
      </w:r>
      <w:r>
        <w:rPr>
          <w:rFonts w:hint="eastAsia"/>
          <w:b/>
          <w:bCs/>
        </w:rPr>
        <w:t>文件系统功能模块图</w:t>
      </w:r>
    </w:p>
    <w:p w:rsidR="005910FB" w:rsidRDefault="005B4E7C">
      <w:pPr>
        <w:pStyle w:val="2"/>
      </w:pPr>
      <w:bookmarkStart w:id="19" w:name="_Toc5828"/>
      <w:r>
        <w:rPr>
          <w:rFonts w:hint="eastAsia"/>
        </w:rPr>
        <w:t xml:space="preserve">3 </w:t>
      </w:r>
      <w:r>
        <w:rPr>
          <w:rFonts w:hint="eastAsia"/>
        </w:rPr>
        <w:t>详细需求</w:t>
      </w:r>
      <w:bookmarkEnd w:id="19"/>
    </w:p>
    <w:p w:rsidR="005910FB" w:rsidRDefault="005B4E7C">
      <w:pPr>
        <w:pStyle w:val="3"/>
      </w:pPr>
      <w:bookmarkStart w:id="20" w:name="_Toc26249"/>
      <w:r>
        <w:rPr>
          <w:rFonts w:hint="eastAsia"/>
        </w:rPr>
        <w:t xml:space="preserve">3.1 </w:t>
      </w:r>
      <w:r>
        <w:rPr>
          <w:rFonts w:hint="eastAsia"/>
        </w:rPr>
        <w:t>功能需求</w:t>
      </w:r>
      <w:bookmarkEnd w:id="20"/>
    </w:p>
    <w:p w:rsidR="005910FB" w:rsidRDefault="005B4E7C">
      <w:pPr>
        <w:pStyle w:val="3"/>
      </w:pPr>
      <w:bookmarkStart w:id="21" w:name="_Toc17691"/>
      <w:r>
        <w:rPr>
          <w:rFonts w:hint="eastAsia"/>
        </w:rPr>
        <w:t xml:space="preserve">3.1.1 </w:t>
      </w:r>
      <w:r>
        <w:rPr>
          <w:rFonts w:hint="eastAsia"/>
        </w:rPr>
        <w:t>用例图</w:t>
      </w:r>
      <w:bookmarkEnd w:id="21"/>
    </w:p>
    <w:p w:rsidR="005910FB" w:rsidRDefault="005B4E7C">
      <w:r>
        <w:rPr>
          <w:rFonts w:hint="eastAsia"/>
        </w:rPr>
        <w:t xml:space="preserve">  </w:t>
      </w:r>
      <w:r>
        <w:rPr>
          <w:rFonts w:hint="eastAsia"/>
        </w:rPr>
        <w:t xml:space="preserve"> </w:t>
      </w:r>
      <w:r>
        <w:rPr>
          <w:rFonts w:hint="eastAsia"/>
        </w:rPr>
        <w:t>针对文件系统的作用，我们列出了下面一些常见的功能，并得出了用例图。</w:t>
      </w:r>
    </w:p>
    <w:p w:rsidR="005910FB" w:rsidRDefault="005B4E7C">
      <w:r>
        <w:rPr>
          <w:rFonts w:hint="eastAsia"/>
        </w:rPr>
        <w:t>文件系统用例图如下：</w:t>
      </w:r>
    </w:p>
    <w:p w:rsidR="005910FB" w:rsidRDefault="005B4E7C">
      <w:pPr>
        <w:widowControl/>
        <w:jc w:val="left"/>
        <w:rPr>
          <w:rFonts w:ascii="宋体" w:eastAsia="宋体" w:hAnsi="宋体" w:cs="宋体"/>
          <w:kern w:val="0"/>
          <w:sz w:val="24"/>
        </w:rPr>
      </w:pPr>
      <w:r>
        <w:rPr>
          <w:rFonts w:ascii="宋体" w:eastAsia="宋体" w:hAnsi="宋体" w:cs="宋体"/>
          <w:noProof/>
          <w:kern w:val="0"/>
          <w:sz w:val="24"/>
        </w:rPr>
        <w:lastRenderedPageBreak/>
        <w:drawing>
          <wp:inline distT="0" distB="0" distL="0" distR="0">
            <wp:extent cx="5525135" cy="6750685"/>
            <wp:effectExtent l="19050" t="0" r="0" b="0"/>
            <wp:docPr id="2" name="图片 2" descr="D:\qq数据\920398694\Image\C2C\{8364F491-57F2-72B3-5442-4C58FDB2D8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qq数据\920398694\Image\C2C\{8364F491-57F2-72B3-5442-4C58FDB2D849}.png"/>
                    <pic:cNvPicPr>
                      <a:picLocks noChangeAspect="1" noChangeArrowheads="1"/>
                    </pic:cNvPicPr>
                  </pic:nvPicPr>
                  <pic:blipFill>
                    <a:blip r:embed="rId24" cstate="print"/>
                    <a:srcRect/>
                    <a:stretch>
                      <a:fillRect/>
                    </a:stretch>
                  </pic:blipFill>
                  <pic:spPr>
                    <a:xfrm>
                      <a:off x="0" y="0"/>
                      <a:ext cx="5525822" cy="6751126"/>
                    </a:xfrm>
                    <a:prstGeom prst="rect">
                      <a:avLst/>
                    </a:prstGeom>
                    <a:noFill/>
                    <a:ln w="9525">
                      <a:noFill/>
                      <a:miter lim="800000"/>
                      <a:headEnd/>
                      <a:tailEnd/>
                    </a:ln>
                  </pic:spPr>
                </pic:pic>
              </a:graphicData>
            </a:graphic>
          </wp:inline>
        </w:drawing>
      </w:r>
    </w:p>
    <w:p w:rsidR="005910FB" w:rsidRDefault="005910FB"/>
    <w:p w:rsidR="005910FB" w:rsidRDefault="005B4E7C">
      <w:pPr>
        <w:jc w:val="center"/>
        <w:rPr>
          <w:b/>
          <w:bCs/>
        </w:rPr>
      </w:pPr>
      <w:commentRangeStart w:id="22"/>
      <w:r>
        <w:rPr>
          <w:rFonts w:hint="eastAsia"/>
          <w:b/>
          <w:bCs/>
        </w:rPr>
        <w:t>图</w:t>
      </w:r>
      <w:r>
        <w:rPr>
          <w:rFonts w:hint="eastAsia"/>
          <w:b/>
          <w:bCs/>
        </w:rPr>
        <w:t xml:space="preserve">3.1.1-1 </w:t>
      </w:r>
      <w:r>
        <w:rPr>
          <w:rFonts w:hint="eastAsia"/>
          <w:b/>
          <w:bCs/>
        </w:rPr>
        <w:t>文件系统用例图</w:t>
      </w:r>
      <w:commentRangeEnd w:id="22"/>
      <w:r w:rsidR="00FD2748">
        <w:rPr>
          <w:rStyle w:val="ab"/>
        </w:rPr>
        <w:commentReference w:id="22"/>
      </w:r>
    </w:p>
    <w:p w:rsidR="005910FB" w:rsidRDefault="005910FB">
      <w:pPr>
        <w:jc w:val="center"/>
        <w:rPr>
          <w:b/>
          <w:bCs/>
        </w:rPr>
      </w:pPr>
    </w:p>
    <w:p w:rsidR="005910FB" w:rsidRDefault="005910FB">
      <w:pPr>
        <w:jc w:val="center"/>
        <w:rPr>
          <w:b/>
          <w:bCs/>
        </w:rPr>
      </w:pPr>
    </w:p>
    <w:p w:rsidR="005910FB" w:rsidRDefault="005910FB">
      <w:pPr>
        <w:jc w:val="center"/>
        <w:rPr>
          <w:b/>
          <w:bCs/>
        </w:rPr>
      </w:pPr>
    </w:p>
    <w:p w:rsidR="005910FB" w:rsidRDefault="005910FB">
      <w:pPr>
        <w:jc w:val="center"/>
        <w:rPr>
          <w:b/>
          <w:bCs/>
        </w:rPr>
      </w:pPr>
    </w:p>
    <w:p w:rsidR="005910FB" w:rsidRDefault="005910FB">
      <w:pPr>
        <w:jc w:val="center"/>
        <w:rPr>
          <w:b/>
          <w:bCs/>
        </w:rPr>
      </w:pPr>
    </w:p>
    <w:p w:rsidR="005910FB" w:rsidRDefault="005B4E7C">
      <w:pPr>
        <w:pStyle w:val="3"/>
      </w:pPr>
      <w:bookmarkStart w:id="23" w:name="_Toc306"/>
      <w:r>
        <w:rPr>
          <w:rFonts w:hint="eastAsia"/>
        </w:rPr>
        <w:lastRenderedPageBreak/>
        <w:t>3.1.2</w:t>
      </w:r>
      <w:commentRangeStart w:id="24"/>
      <w:r>
        <w:rPr>
          <w:rFonts w:hint="eastAsia"/>
        </w:rPr>
        <w:t>Use Case Specification</w:t>
      </w:r>
      <w:bookmarkEnd w:id="23"/>
      <w:commentRangeEnd w:id="24"/>
      <w:r w:rsidR="00FD2748">
        <w:rPr>
          <w:rStyle w:val="ab"/>
          <w:b w:val="0"/>
        </w:rPr>
        <w:commentReference w:id="24"/>
      </w:r>
    </w:p>
    <w:p w:rsidR="005910FB" w:rsidRDefault="005B4E7C">
      <w:r>
        <w:rPr>
          <w:rFonts w:hint="eastAsia"/>
        </w:rPr>
        <w:t>1</w:t>
      </w:r>
      <w:r>
        <w:rPr>
          <w:rFonts w:hint="eastAsia"/>
        </w:rPr>
        <w:t>、</w:t>
      </w:r>
      <w:r>
        <w:rPr>
          <w:rFonts w:hint="eastAsia"/>
        </w:rPr>
        <w:t>新建目录</w:t>
      </w:r>
    </w:p>
    <w:p w:rsidR="005910FB" w:rsidRDefault="005B4E7C">
      <w:r>
        <w:rPr>
          <w:rFonts w:hint="eastAsia"/>
          <w:noProof/>
        </w:rPr>
        <w:drawing>
          <wp:inline distT="0" distB="0" distL="0" distR="0">
            <wp:extent cx="5274310" cy="5575935"/>
            <wp:effectExtent l="1905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25" cstate="print"/>
                    <a:srcRect/>
                    <a:stretch>
                      <a:fillRect/>
                    </a:stretch>
                  </pic:blipFill>
                  <pic:spPr>
                    <a:xfrm>
                      <a:off x="0" y="0"/>
                      <a:ext cx="5274310" cy="5576484"/>
                    </a:xfrm>
                    <a:prstGeom prst="rect">
                      <a:avLst/>
                    </a:prstGeom>
                    <a:noFill/>
                    <a:ln w="9525">
                      <a:noFill/>
                      <a:miter lim="800000"/>
                      <a:headEnd/>
                      <a:tailEnd/>
                    </a:ln>
                  </pic:spPr>
                </pic:pic>
              </a:graphicData>
            </a:graphic>
          </wp:inline>
        </w:drawing>
      </w:r>
    </w:p>
    <w:p w:rsidR="005910FB" w:rsidRDefault="005910FB"/>
    <w:p w:rsidR="005910FB" w:rsidRDefault="00FD2748">
      <w:r>
        <w:rPr>
          <w:rStyle w:val="ab"/>
        </w:rPr>
        <w:commentReference w:id="25"/>
      </w:r>
    </w:p>
    <w:p w:rsidR="005910FB" w:rsidRDefault="005910FB"/>
    <w:p w:rsidR="005910FB" w:rsidRDefault="005910FB"/>
    <w:p w:rsidR="005910FB" w:rsidRDefault="005910FB"/>
    <w:p w:rsidR="005910FB" w:rsidRDefault="005910FB"/>
    <w:p w:rsidR="005910FB" w:rsidRDefault="005910FB"/>
    <w:p w:rsidR="005910FB" w:rsidRDefault="005910FB"/>
    <w:p w:rsidR="005910FB" w:rsidRDefault="005910FB"/>
    <w:p w:rsidR="005910FB" w:rsidRDefault="005910FB"/>
    <w:p w:rsidR="005910FB" w:rsidRDefault="005910FB"/>
    <w:p w:rsidR="005910FB" w:rsidRDefault="005910FB"/>
    <w:p w:rsidR="005910FB" w:rsidRDefault="005B4E7C">
      <w:r>
        <w:rPr>
          <w:rFonts w:hint="eastAsia"/>
        </w:rPr>
        <w:lastRenderedPageBreak/>
        <w:t>2</w:t>
      </w:r>
      <w:r>
        <w:rPr>
          <w:rFonts w:hint="eastAsia"/>
        </w:rPr>
        <w:t>、</w:t>
      </w:r>
      <w:r>
        <w:rPr>
          <w:rFonts w:hint="eastAsia"/>
        </w:rPr>
        <w:t>删除目录</w:t>
      </w:r>
    </w:p>
    <w:p w:rsidR="005910FB" w:rsidRDefault="005B4E7C">
      <w:r>
        <w:rPr>
          <w:rFonts w:hint="eastAsia"/>
          <w:noProof/>
        </w:rPr>
        <w:drawing>
          <wp:inline distT="0" distB="0" distL="0" distR="0">
            <wp:extent cx="5274310" cy="6664960"/>
            <wp:effectExtent l="1905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26" cstate="print"/>
                    <a:srcRect/>
                    <a:stretch>
                      <a:fillRect/>
                    </a:stretch>
                  </pic:blipFill>
                  <pic:spPr>
                    <a:xfrm>
                      <a:off x="0" y="0"/>
                      <a:ext cx="5274310" cy="6664964"/>
                    </a:xfrm>
                    <a:prstGeom prst="rect">
                      <a:avLst/>
                    </a:prstGeom>
                    <a:noFill/>
                    <a:ln w="9525">
                      <a:noFill/>
                      <a:miter lim="800000"/>
                      <a:headEnd/>
                      <a:tailEnd/>
                    </a:ln>
                  </pic:spPr>
                </pic:pic>
              </a:graphicData>
            </a:graphic>
          </wp:inline>
        </w:drawing>
      </w:r>
    </w:p>
    <w:p w:rsidR="005910FB" w:rsidRDefault="005910FB"/>
    <w:p w:rsidR="005910FB" w:rsidRDefault="005910FB"/>
    <w:p w:rsidR="005910FB" w:rsidRDefault="00FD2748">
      <w:r>
        <w:rPr>
          <w:rStyle w:val="ab"/>
        </w:rPr>
        <w:commentReference w:id="26"/>
      </w:r>
    </w:p>
    <w:p w:rsidR="005910FB" w:rsidRDefault="005910FB"/>
    <w:p w:rsidR="005910FB" w:rsidRDefault="005910FB"/>
    <w:p w:rsidR="005910FB" w:rsidRDefault="005910FB"/>
    <w:p w:rsidR="005910FB" w:rsidRDefault="005910FB"/>
    <w:p w:rsidR="005910FB" w:rsidRDefault="005910FB"/>
    <w:p w:rsidR="005910FB" w:rsidRDefault="005910FB"/>
    <w:p w:rsidR="005910FB" w:rsidRDefault="005B4E7C">
      <w:r>
        <w:rPr>
          <w:rFonts w:hint="eastAsia"/>
        </w:rPr>
        <w:lastRenderedPageBreak/>
        <w:t>3</w:t>
      </w:r>
      <w:r>
        <w:rPr>
          <w:rFonts w:hint="eastAsia"/>
        </w:rPr>
        <w:t>、</w:t>
      </w:r>
      <w:r>
        <w:rPr>
          <w:rFonts w:hint="eastAsia"/>
        </w:rPr>
        <w:t>新建文件</w:t>
      </w:r>
    </w:p>
    <w:p w:rsidR="005910FB" w:rsidRDefault="005B4E7C">
      <w:r>
        <w:rPr>
          <w:rFonts w:hint="eastAsia"/>
          <w:noProof/>
        </w:rPr>
        <w:drawing>
          <wp:inline distT="0" distB="0" distL="0" distR="0">
            <wp:extent cx="5274310" cy="6609080"/>
            <wp:effectExtent l="1905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27" cstate="print"/>
                    <a:srcRect/>
                    <a:stretch>
                      <a:fillRect/>
                    </a:stretch>
                  </pic:blipFill>
                  <pic:spPr>
                    <a:xfrm>
                      <a:off x="0" y="0"/>
                      <a:ext cx="5274310" cy="6609267"/>
                    </a:xfrm>
                    <a:prstGeom prst="rect">
                      <a:avLst/>
                    </a:prstGeom>
                    <a:noFill/>
                    <a:ln w="9525">
                      <a:noFill/>
                      <a:miter lim="800000"/>
                      <a:headEnd/>
                      <a:tailEnd/>
                    </a:ln>
                  </pic:spPr>
                </pic:pic>
              </a:graphicData>
            </a:graphic>
          </wp:inline>
        </w:drawing>
      </w:r>
    </w:p>
    <w:p w:rsidR="005910FB" w:rsidRDefault="005910FB"/>
    <w:p w:rsidR="005910FB" w:rsidRDefault="00D37562">
      <w:r>
        <w:rPr>
          <w:rStyle w:val="ab"/>
        </w:rPr>
        <w:commentReference w:id="27"/>
      </w:r>
    </w:p>
    <w:p w:rsidR="005910FB" w:rsidRDefault="005910FB"/>
    <w:p w:rsidR="005910FB" w:rsidRDefault="005910FB"/>
    <w:p w:rsidR="005910FB" w:rsidRDefault="005910FB"/>
    <w:p w:rsidR="005910FB" w:rsidRDefault="005910FB"/>
    <w:p w:rsidR="005910FB" w:rsidRDefault="005910FB"/>
    <w:p w:rsidR="005910FB" w:rsidRDefault="005910FB"/>
    <w:p w:rsidR="005910FB" w:rsidRDefault="005910FB"/>
    <w:p w:rsidR="005910FB" w:rsidRDefault="005B4E7C">
      <w:r>
        <w:rPr>
          <w:rFonts w:hint="eastAsia"/>
        </w:rPr>
        <w:lastRenderedPageBreak/>
        <w:t>4</w:t>
      </w:r>
      <w:r>
        <w:rPr>
          <w:rFonts w:hint="eastAsia"/>
        </w:rPr>
        <w:t>、</w:t>
      </w:r>
      <w:r>
        <w:rPr>
          <w:rFonts w:hint="eastAsia"/>
        </w:rPr>
        <w:t>删除文件：</w:t>
      </w:r>
    </w:p>
    <w:p w:rsidR="005910FB" w:rsidRDefault="005B4E7C">
      <w:r>
        <w:rPr>
          <w:rFonts w:hint="eastAsia"/>
          <w:noProof/>
        </w:rPr>
        <w:drawing>
          <wp:inline distT="0" distB="0" distL="0" distR="0">
            <wp:extent cx="5274310" cy="5019675"/>
            <wp:effectExtent l="1905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28" cstate="print"/>
                    <a:srcRect/>
                    <a:stretch>
                      <a:fillRect/>
                    </a:stretch>
                  </pic:blipFill>
                  <pic:spPr>
                    <a:xfrm>
                      <a:off x="0" y="0"/>
                      <a:ext cx="5274310" cy="5020219"/>
                    </a:xfrm>
                    <a:prstGeom prst="rect">
                      <a:avLst/>
                    </a:prstGeom>
                    <a:noFill/>
                    <a:ln w="9525">
                      <a:noFill/>
                      <a:miter lim="800000"/>
                      <a:headEnd/>
                      <a:tailEnd/>
                    </a:ln>
                  </pic:spPr>
                </pic:pic>
              </a:graphicData>
            </a:graphic>
          </wp:inline>
        </w:drawing>
      </w:r>
    </w:p>
    <w:p w:rsidR="005910FB" w:rsidRDefault="005910FB"/>
    <w:p w:rsidR="005910FB" w:rsidRDefault="005910FB"/>
    <w:p w:rsidR="005910FB" w:rsidRDefault="005910FB"/>
    <w:p w:rsidR="005910FB" w:rsidRDefault="005910FB"/>
    <w:p w:rsidR="005910FB" w:rsidRDefault="005910FB"/>
    <w:p w:rsidR="005910FB" w:rsidRDefault="005910FB"/>
    <w:p w:rsidR="005910FB" w:rsidRDefault="005910FB"/>
    <w:p w:rsidR="005910FB" w:rsidRDefault="005910FB"/>
    <w:p w:rsidR="005910FB" w:rsidRDefault="005910FB"/>
    <w:p w:rsidR="005910FB" w:rsidRDefault="005910FB"/>
    <w:p w:rsidR="005910FB" w:rsidRDefault="005910FB"/>
    <w:p w:rsidR="005910FB" w:rsidRDefault="005910FB"/>
    <w:p w:rsidR="005910FB" w:rsidRDefault="005910FB"/>
    <w:p w:rsidR="005910FB" w:rsidRDefault="005910FB"/>
    <w:p w:rsidR="005910FB" w:rsidRDefault="005910FB"/>
    <w:p w:rsidR="005910FB" w:rsidRDefault="005910FB"/>
    <w:p w:rsidR="005910FB" w:rsidRDefault="005910FB"/>
    <w:p w:rsidR="005910FB" w:rsidRDefault="005B4E7C">
      <w:r>
        <w:rPr>
          <w:rFonts w:hint="eastAsia"/>
        </w:rPr>
        <w:lastRenderedPageBreak/>
        <w:t>5</w:t>
      </w:r>
      <w:r>
        <w:rPr>
          <w:rFonts w:hint="eastAsia"/>
        </w:rPr>
        <w:t>、</w:t>
      </w:r>
      <w:r>
        <w:rPr>
          <w:rFonts w:hint="eastAsia"/>
        </w:rPr>
        <w:t>设置文件权限：</w:t>
      </w:r>
    </w:p>
    <w:p w:rsidR="005910FB" w:rsidRDefault="005B4E7C">
      <w:r>
        <w:rPr>
          <w:rFonts w:hint="eastAsia"/>
          <w:noProof/>
        </w:rPr>
        <w:drawing>
          <wp:inline distT="0" distB="0" distL="0" distR="0">
            <wp:extent cx="5274310" cy="5944870"/>
            <wp:effectExtent l="1905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29" cstate="print"/>
                    <a:srcRect/>
                    <a:stretch>
                      <a:fillRect/>
                    </a:stretch>
                  </pic:blipFill>
                  <pic:spPr>
                    <a:xfrm>
                      <a:off x="0" y="0"/>
                      <a:ext cx="5274310" cy="5945085"/>
                    </a:xfrm>
                    <a:prstGeom prst="rect">
                      <a:avLst/>
                    </a:prstGeom>
                    <a:noFill/>
                    <a:ln w="9525">
                      <a:noFill/>
                      <a:miter lim="800000"/>
                      <a:headEnd/>
                      <a:tailEnd/>
                    </a:ln>
                  </pic:spPr>
                </pic:pic>
              </a:graphicData>
            </a:graphic>
          </wp:inline>
        </w:drawing>
      </w:r>
    </w:p>
    <w:p w:rsidR="005910FB" w:rsidRDefault="005910FB"/>
    <w:p w:rsidR="005910FB" w:rsidRDefault="005910FB"/>
    <w:p w:rsidR="005910FB" w:rsidRDefault="005910FB"/>
    <w:p w:rsidR="005910FB" w:rsidRDefault="005910FB"/>
    <w:p w:rsidR="005910FB" w:rsidRDefault="00D37562">
      <w:r>
        <w:rPr>
          <w:rStyle w:val="ab"/>
        </w:rPr>
        <w:commentReference w:id="28"/>
      </w:r>
    </w:p>
    <w:p w:rsidR="005910FB" w:rsidRDefault="005910FB"/>
    <w:p w:rsidR="005910FB" w:rsidRDefault="005910FB"/>
    <w:p w:rsidR="005910FB" w:rsidRDefault="005910FB"/>
    <w:p w:rsidR="005910FB" w:rsidRDefault="005910FB"/>
    <w:p w:rsidR="005910FB" w:rsidRDefault="005910FB"/>
    <w:p w:rsidR="005910FB" w:rsidRDefault="005910FB"/>
    <w:p w:rsidR="005910FB" w:rsidRDefault="005910FB"/>
    <w:p w:rsidR="005910FB" w:rsidRDefault="005B4E7C">
      <w:r>
        <w:rPr>
          <w:rFonts w:hint="eastAsia"/>
        </w:rPr>
        <w:lastRenderedPageBreak/>
        <w:t>6</w:t>
      </w:r>
      <w:r>
        <w:rPr>
          <w:rFonts w:hint="eastAsia"/>
        </w:rPr>
        <w:t>、保存文件</w:t>
      </w:r>
    </w:p>
    <w:p w:rsidR="005910FB" w:rsidRDefault="005B4E7C">
      <w:r>
        <w:rPr>
          <w:rFonts w:hint="eastAsia"/>
          <w:noProof/>
        </w:rPr>
        <w:drawing>
          <wp:inline distT="0" distB="0" distL="0" distR="0">
            <wp:extent cx="5274310" cy="4247515"/>
            <wp:effectExtent l="1905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30" cstate="print"/>
                    <a:srcRect/>
                    <a:stretch>
                      <a:fillRect/>
                    </a:stretch>
                  </pic:blipFill>
                  <pic:spPr>
                    <a:xfrm>
                      <a:off x="0" y="0"/>
                      <a:ext cx="5274310" cy="4248049"/>
                    </a:xfrm>
                    <a:prstGeom prst="rect">
                      <a:avLst/>
                    </a:prstGeom>
                    <a:noFill/>
                    <a:ln w="9525">
                      <a:noFill/>
                      <a:miter lim="800000"/>
                      <a:headEnd/>
                      <a:tailEnd/>
                    </a:ln>
                  </pic:spPr>
                </pic:pic>
              </a:graphicData>
            </a:graphic>
          </wp:inline>
        </w:drawing>
      </w:r>
    </w:p>
    <w:p w:rsidR="005910FB" w:rsidRDefault="005910FB"/>
    <w:p w:rsidR="005910FB" w:rsidRDefault="005910FB"/>
    <w:p w:rsidR="005910FB" w:rsidRDefault="005910FB"/>
    <w:p w:rsidR="005910FB" w:rsidRDefault="005910FB"/>
    <w:p w:rsidR="005910FB" w:rsidRDefault="005910FB"/>
    <w:p w:rsidR="005910FB" w:rsidRDefault="005910FB"/>
    <w:p w:rsidR="005910FB" w:rsidRDefault="005910FB"/>
    <w:p w:rsidR="005910FB" w:rsidRDefault="005910FB"/>
    <w:p w:rsidR="005910FB" w:rsidRDefault="005910FB"/>
    <w:p w:rsidR="005910FB" w:rsidRDefault="005910FB"/>
    <w:p w:rsidR="005910FB" w:rsidRDefault="005910FB"/>
    <w:p w:rsidR="005910FB" w:rsidRDefault="005910FB"/>
    <w:p w:rsidR="005910FB" w:rsidRDefault="005910FB"/>
    <w:p w:rsidR="005910FB" w:rsidRDefault="005910FB"/>
    <w:p w:rsidR="005910FB" w:rsidRDefault="005910FB"/>
    <w:p w:rsidR="005910FB" w:rsidRDefault="005910FB"/>
    <w:p w:rsidR="005910FB" w:rsidRDefault="005910FB"/>
    <w:p w:rsidR="005910FB" w:rsidRDefault="005910FB"/>
    <w:p w:rsidR="005910FB" w:rsidRDefault="005910FB"/>
    <w:p w:rsidR="005910FB" w:rsidRDefault="005910FB"/>
    <w:p w:rsidR="005910FB" w:rsidRDefault="005910FB"/>
    <w:p w:rsidR="005910FB" w:rsidRDefault="005B4E7C">
      <w:r>
        <w:rPr>
          <w:rFonts w:hint="eastAsia"/>
        </w:rPr>
        <w:lastRenderedPageBreak/>
        <w:t>7</w:t>
      </w:r>
      <w:r>
        <w:rPr>
          <w:rFonts w:hint="eastAsia"/>
        </w:rPr>
        <w:t>、</w:t>
      </w:r>
      <w:r>
        <w:rPr>
          <w:rFonts w:hint="eastAsia"/>
        </w:rPr>
        <w:t>共享文件：</w:t>
      </w:r>
    </w:p>
    <w:p w:rsidR="005910FB" w:rsidRDefault="005B4E7C">
      <w:r>
        <w:rPr>
          <w:rFonts w:hint="eastAsia"/>
          <w:noProof/>
        </w:rPr>
        <w:drawing>
          <wp:inline distT="0" distB="0" distL="0" distR="0">
            <wp:extent cx="5274310" cy="5257165"/>
            <wp:effectExtent l="19050" t="0" r="254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noChangeArrowheads="1"/>
                    </pic:cNvPicPr>
                  </pic:nvPicPr>
                  <pic:blipFill>
                    <a:blip r:embed="rId31" cstate="print"/>
                    <a:srcRect/>
                    <a:stretch>
                      <a:fillRect/>
                    </a:stretch>
                  </pic:blipFill>
                  <pic:spPr>
                    <a:xfrm>
                      <a:off x="0" y="0"/>
                      <a:ext cx="5274310" cy="5257378"/>
                    </a:xfrm>
                    <a:prstGeom prst="rect">
                      <a:avLst/>
                    </a:prstGeom>
                    <a:noFill/>
                    <a:ln w="9525">
                      <a:noFill/>
                      <a:miter lim="800000"/>
                      <a:headEnd/>
                      <a:tailEnd/>
                    </a:ln>
                  </pic:spPr>
                </pic:pic>
              </a:graphicData>
            </a:graphic>
          </wp:inline>
        </w:drawing>
      </w:r>
    </w:p>
    <w:p w:rsidR="005910FB" w:rsidRDefault="005910FB"/>
    <w:p w:rsidR="005910FB" w:rsidRDefault="005910FB"/>
    <w:p w:rsidR="005910FB" w:rsidRDefault="00D37562">
      <w:r>
        <w:rPr>
          <w:rStyle w:val="ab"/>
        </w:rPr>
        <w:commentReference w:id="29"/>
      </w:r>
    </w:p>
    <w:p w:rsidR="005910FB" w:rsidRDefault="005910FB"/>
    <w:p w:rsidR="005910FB" w:rsidRDefault="005910FB"/>
    <w:p w:rsidR="005910FB" w:rsidRDefault="005910FB"/>
    <w:p w:rsidR="005910FB" w:rsidRDefault="005910FB"/>
    <w:p w:rsidR="005910FB" w:rsidRDefault="005910FB"/>
    <w:p w:rsidR="005910FB" w:rsidRDefault="005910FB"/>
    <w:p w:rsidR="005910FB" w:rsidRDefault="005910FB"/>
    <w:p w:rsidR="005910FB" w:rsidRDefault="005910FB"/>
    <w:p w:rsidR="005910FB" w:rsidRDefault="005910FB"/>
    <w:p w:rsidR="005910FB" w:rsidRDefault="005910FB"/>
    <w:p w:rsidR="005910FB" w:rsidRDefault="005910FB"/>
    <w:p w:rsidR="005910FB" w:rsidRDefault="005910FB"/>
    <w:p w:rsidR="005910FB" w:rsidRDefault="005910FB"/>
    <w:p w:rsidR="005910FB" w:rsidRDefault="005B4E7C">
      <w:r>
        <w:rPr>
          <w:rFonts w:hint="eastAsia"/>
        </w:rPr>
        <w:lastRenderedPageBreak/>
        <w:t>8</w:t>
      </w:r>
      <w:r>
        <w:rPr>
          <w:rFonts w:hint="eastAsia"/>
        </w:rPr>
        <w:t>、</w:t>
      </w:r>
      <w:r>
        <w:rPr>
          <w:rFonts w:hint="eastAsia"/>
        </w:rPr>
        <w:t>重命名文件：</w:t>
      </w:r>
    </w:p>
    <w:p w:rsidR="005910FB" w:rsidRDefault="005B4E7C">
      <w:r>
        <w:rPr>
          <w:rFonts w:hint="eastAsia"/>
          <w:noProof/>
        </w:rPr>
        <w:drawing>
          <wp:inline distT="0" distB="0" distL="0" distR="0">
            <wp:extent cx="5274310" cy="6124575"/>
            <wp:effectExtent l="19050" t="0" r="254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noChangeArrowheads="1"/>
                    </pic:cNvPicPr>
                  </pic:nvPicPr>
                  <pic:blipFill>
                    <a:blip r:embed="rId32" cstate="print"/>
                    <a:srcRect/>
                    <a:stretch>
                      <a:fillRect/>
                    </a:stretch>
                  </pic:blipFill>
                  <pic:spPr>
                    <a:xfrm>
                      <a:off x="0" y="0"/>
                      <a:ext cx="5274310" cy="6124728"/>
                    </a:xfrm>
                    <a:prstGeom prst="rect">
                      <a:avLst/>
                    </a:prstGeom>
                    <a:noFill/>
                    <a:ln w="9525">
                      <a:noFill/>
                      <a:miter lim="800000"/>
                      <a:headEnd/>
                      <a:tailEnd/>
                    </a:ln>
                  </pic:spPr>
                </pic:pic>
              </a:graphicData>
            </a:graphic>
          </wp:inline>
        </w:drawing>
      </w:r>
    </w:p>
    <w:p w:rsidR="005910FB" w:rsidRDefault="005910FB"/>
    <w:p w:rsidR="005910FB" w:rsidRDefault="005910FB"/>
    <w:p w:rsidR="005910FB" w:rsidRDefault="005B4E7C">
      <w:pPr>
        <w:pStyle w:val="2"/>
      </w:pPr>
      <w:bookmarkStart w:id="30" w:name="_Toc16698"/>
      <w:r>
        <w:rPr>
          <w:rFonts w:hint="eastAsia"/>
        </w:rPr>
        <w:t xml:space="preserve">3.2 </w:t>
      </w:r>
      <w:r>
        <w:rPr>
          <w:rFonts w:hint="eastAsia"/>
        </w:rPr>
        <w:t>性能需求</w:t>
      </w:r>
      <w:bookmarkEnd w:id="30"/>
    </w:p>
    <w:p w:rsidR="005910FB" w:rsidRDefault="005B4E7C">
      <w:pPr>
        <w:ind w:firstLine="420"/>
      </w:pPr>
      <w:r>
        <w:rPr>
          <w:rFonts w:hint="eastAsia"/>
        </w:rPr>
        <w:t>Ext2</w:t>
      </w:r>
      <w:r>
        <w:rPr>
          <w:rFonts w:hint="eastAsia"/>
        </w:rPr>
        <w:t>文件系统是</w:t>
      </w:r>
      <w:r>
        <w:rPr>
          <w:rFonts w:hint="eastAsia"/>
        </w:rPr>
        <w:t xml:space="preserve">Linux </w:t>
      </w:r>
      <w:r>
        <w:rPr>
          <w:rFonts w:hint="eastAsia"/>
        </w:rPr>
        <w:t>VFS</w:t>
      </w:r>
      <w:r>
        <w:rPr>
          <w:rFonts w:hint="eastAsia"/>
        </w:rPr>
        <w:t>的一种具体实现，除了满足用户的基本功能要求外，还必须满足一些性能上的需求，比如文件存取的效率，支持单个文件的大小以及支持的物理存储空间的大小和可靠性要求等。下面列出一些性能需求。</w:t>
      </w:r>
    </w:p>
    <w:p w:rsidR="005910FB" w:rsidRDefault="005B4E7C">
      <w:r>
        <w:rPr>
          <w:rFonts w:hint="eastAsia"/>
        </w:rPr>
        <w:t>一、可用空间的大小</w:t>
      </w:r>
    </w:p>
    <w:p w:rsidR="005910FB" w:rsidRDefault="005B4E7C">
      <w:pPr>
        <w:ind w:firstLine="420"/>
      </w:pPr>
      <w:r>
        <w:rPr>
          <w:rFonts w:hint="eastAsia"/>
        </w:rPr>
        <w:t>文件系统的主要操作和管理对象是文件的数据，我们将文件系统真正用于存储文件的数据的空间称为可用空间。除了数据之外，文件系统还必须存储</w:t>
      </w:r>
      <w:commentRangeStart w:id="31"/>
      <w:r>
        <w:rPr>
          <w:rFonts w:hint="eastAsia"/>
        </w:rPr>
        <w:t>一下其它的和文件数据无关的必要信息</w:t>
      </w:r>
      <w:commentRangeEnd w:id="31"/>
      <w:r w:rsidR="00D37562">
        <w:rPr>
          <w:rStyle w:val="ab"/>
        </w:rPr>
        <w:commentReference w:id="31"/>
      </w:r>
      <w:r>
        <w:rPr>
          <w:rFonts w:hint="eastAsia"/>
        </w:rPr>
        <w:t>。我</w:t>
      </w:r>
      <w:commentRangeStart w:id="32"/>
      <w:r>
        <w:rPr>
          <w:rFonts w:hint="eastAsia"/>
        </w:rPr>
        <w:t>们希望设计的文件系统的可用空间占总存储空间的比例尽可能的大，不要低于</w:t>
      </w:r>
      <w:r>
        <w:rPr>
          <w:rFonts w:hint="eastAsia"/>
        </w:rPr>
        <w:t>90%</w:t>
      </w:r>
      <w:commentRangeEnd w:id="32"/>
      <w:r w:rsidR="00D37562">
        <w:rPr>
          <w:rStyle w:val="ab"/>
        </w:rPr>
        <w:commentReference w:id="32"/>
      </w:r>
      <w:r>
        <w:rPr>
          <w:rFonts w:hint="eastAsia"/>
        </w:rPr>
        <w:t>。</w:t>
      </w:r>
    </w:p>
    <w:p w:rsidR="005910FB" w:rsidRDefault="005B4E7C">
      <w:r>
        <w:rPr>
          <w:rFonts w:hint="eastAsia"/>
        </w:rPr>
        <w:lastRenderedPageBreak/>
        <w:t>二、创建分区的速度</w:t>
      </w:r>
    </w:p>
    <w:p w:rsidR="005910FB" w:rsidRDefault="005B4E7C">
      <w:pPr>
        <w:ind w:firstLine="420"/>
      </w:pPr>
      <w:r>
        <w:rPr>
          <w:rFonts w:hint="eastAsia"/>
        </w:rPr>
        <w:t>使用操作系统将物理的磁盘划分为逻辑的区块</w:t>
      </w:r>
      <w:r>
        <w:rPr>
          <w:rFonts w:hint="eastAsia"/>
        </w:rPr>
        <w:t>并进行格式化的过程称为创建分区，格式化过程中必须指定文件系统类型。使用</w:t>
      </w:r>
      <w:r>
        <w:rPr>
          <w:rFonts w:hint="eastAsia"/>
        </w:rPr>
        <w:t>ext2</w:t>
      </w:r>
      <w:r>
        <w:rPr>
          <w:rFonts w:hint="eastAsia"/>
        </w:rPr>
        <w:t>作为文件系统进行</w:t>
      </w:r>
      <w:commentRangeStart w:id="33"/>
      <w:r>
        <w:rPr>
          <w:rFonts w:hint="eastAsia"/>
        </w:rPr>
        <w:t>分区时的速度</w:t>
      </w:r>
      <w:commentRangeEnd w:id="33"/>
      <w:r w:rsidR="00D37562">
        <w:rPr>
          <w:rStyle w:val="ab"/>
        </w:rPr>
        <w:commentReference w:id="33"/>
      </w:r>
      <w:r>
        <w:rPr>
          <w:rFonts w:hint="eastAsia"/>
        </w:rPr>
        <w:t>也是我们重点</w:t>
      </w:r>
      <w:proofErr w:type="gramStart"/>
      <w:r>
        <w:rPr>
          <w:rFonts w:hint="eastAsia"/>
        </w:rPr>
        <w:t>考量</w:t>
      </w:r>
      <w:proofErr w:type="gramEnd"/>
      <w:r>
        <w:rPr>
          <w:rFonts w:hint="eastAsia"/>
        </w:rPr>
        <w:t>的一项性能指标。</w:t>
      </w:r>
    </w:p>
    <w:p w:rsidR="005910FB" w:rsidRDefault="005B4E7C">
      <w:pPr>
        <w:numPr>
          <w:ilvl w:val="0"/>
          <w:numId w:val="2"/>
        </w:numPr>
      </w:pPr>
      <w:r>
        <w:rPr>
          <w:rFonts w:hint="eastAsia"/>
        </w:rPr>
        <w:t>拷贝大文件的速度</w:t>
      </w:r>
    </w:p>
    <w:p w:rsidR="005910FB" w:rsidRDefault="005B4E7C">
      <w:pPr>
        <w:ind w:firstLine="420"/>
      </w:pPr>
      <w:r>
        <w:rPr>
          <w:rFonts w:hint="eastAsia"/>
        </w:rPr>
        <w:t>文件拷贝是用户在文件系统中进行的一项主要操作，拷贝文件，尤其是拷贝大文件的速度很大程度上影响到用户使用文件系统的体验</w:t>
      </w:r>
      <w:commentRangeStart w:id="34"/>
      <w:r>
        <w:rPr>
          <w:rFonts w:hint="eastAsia"/>
        </w:rPr>
        <w:t>。</w:t>
      </w:r>
      <w:commentRangeEnd w:id="34"/>
      <w:r w:rsidR="00D37562">
        <w:rPr>
          <w:rStyle w:val="ab"/>
        </w:rPr>
        <w:commentReference w:id="34"/>
      </w:r>
    </w:p>
    <w:p w:rsidR="005910FB" w:rsidRDefault="005B4E7C">
      <w:pPr>
        <w:numPr>
          <w:ilvl w:val="0"/>
          <w:numId w:val="2"/>
        </w:numPr>
      </w:pPr>
      <w:r>
        <w:rPr>
          <w:rFonts w:hint="eastAsia"/>
        </w:rPr>
        <w:t>搜索大文件树的速度</w:t>
      </w:r>
    </w:p>
    <w:p w:rsidR="005910FB" w:rsidRDefault="005B4E7C">
      <w:pPr>
        <w:ind w:firstLine="420"/>
      </w:pPr>
      <w:r>
        <w:rPr>
          <w:rFonts w:hint="eastAsia"/>
        </w:rPr>
        <w:t>文件系统中的文件都是以目录的形式组织起来的，多级的目录形成了文件树的形式。一般而言，目录树越大，搜索的时间越长。我们需要考察在大文件树下进行文件搜索的效率。</w:t>
      </w:r>
    </w:p>
    <w:p w:rsidR="005910FB" w:rsidRDefault="005B4E7C">
      <w:pPr>
        <w:pStyle w:val="2"/>
      </w:pPr>
      <w:bookmarkStart w:id="36" w:name="_Toc28966"/>
      <w:r>
        <w:rPr>
          <w:rFonts w:hint="eastAsia"/>
        </w:rPr>
        <w:t xml:space="preserve">4 </w:t>
      </w:r>
      <w:r>
        <w:rPr>
          <w:rFonts w:hint="eastAsia"/>
        </w:rPr>
        <w:t>环境需求</w:t>
      </w:r>
      <w:bookmarkEnd w:id="36"/>
    </w:p>
    <w:p w:rsidR="005910FB" w:rsidRDefault="005B4E7C">
      <w:pPr>
        <w:pStyle w:val="3"/>
        <w:numPr>
          <w:ilvl w:val="1"/>
          <w:numId w:val="1"/>
        </w:numPr>
      </w:pPr>
      <w:bookmarkStart w:id="37" w:name="_Toc27269"/>
      <w:r>
        <w:rPr>
          <w:rFonts w:hint="eastAsia"/>
        </w:rPr>
        <w:t>设备环境</w:t>
      </w:r>
      <w:bookmarkEnd w:id="37"/>
    </w:p>
    <w:p w:rsidR="005910FB" w:rsidRDefault="005B4E7C">
      <w:pPr>
        <w:ind w:firstLine="420"/>
      </w:pPr>
      <w:r>
        <w:rPr>
          <w:rFonts w:hint="eastAsia"/>
        </w:rPr>
        <w:t>能够安装内核版本为</w:t>
      </w:r>
      <w:r>
        <w:rPr>
          <w:rFonts w:hint="eastAsia"/>
        </w:rPr>
        <w:t>2.6</w:t>
      </w:r>
      <w:r>
        <w:rPr>
          <w:rFonts w:hint="eastAsia"/>
        </w:rPr>
        <w:t>的</w:t>
      </w:r>
      <w:r>
        <w:rPr>
          <w:rFonts w:hint="eastAsia"/>
        </w:rPr>
        <w:t>Linux</w:t>
      </w:r>
      <w:r>
        <w:rPr>
          <w:rFonts w:hint="eastAsia"/>
        </w:rPr>
        <w:t>操作系统的计算机。</w:t>
      </w:r>
    </w:p>
    <w:p w:rsidR="005910FB" w:rsidRDefault="005B4E7C">
      <w:pPr>
        <w:pStyle w:val="3"/>
        <w:numPr>
          <w:ilvl w:val="1"/>
          <w:numId w:val="1"/>
        </w:numPr>
      </w:pPr>
      <w:bookmarkStart w:id="38" w:name="_Toc6001"/>
      <w:r>
        <w:rPr>
          <w:rFonts w:hint="eastAsia"/>
        </w:rPr>
        <w:t>支持软件环境</w:t>
      </w:r>
      <w:bookmarkEnd w:id="38"/>
    </w:p>
    <w:p w:rsidR="005910FB" w:rsidRDefault="005B4E7C">
      <w:pPr>
        <w:pStyle w:val="11"/>
        <w:ind w:left="555" w:firstLineChars="0" w:firstLine="0"/>
      </w:pPr>
      <w:r>
        <w:rPr>
          <w:rFonts w:hint="eastAsia"/>
        </w:rPr>
        <w:t>内核版本为</w:t>
      </w:r>
      <w:r>
        <w:rPr>
          <w:rFonts w:hint="eastAsia"/>
        </w:rPr>
        <w:t>2.6</w:t>
      </w:r>
      <w:r>
        <w:rPr>
          <w:rFonts w:hint="eastAsia"/>
        </w:rPr>
        <w:t>的</w:t>
      </w:r>
      <w:r>
        <w:rPr>
          <w:rFonts w:hint="eastAsia"/>
        </w:rPr>
        <w:t>Linux</w:t>
      </w:r>
      <w:r>
        <w:rPr>
          <w:rFonts w:hint="eastAsia"/>
        </w:rPr>
        <w:t>操作系统。</w:t>
      </w:r>
    </w:p>
    <w:p w:rsidR="005910FB" w:rsidRDefault="005B4E7C">
      <w:pPr>
        <w:pStyle w:val="3"/>
        <w:numPr>
          <w:ilvl w:val="1"/>
          <w:numId w:val="1"/>
        </w:numPr>
      </w:pPr>
      <w:bookmarkStart w:id="39" w:name="_Toc26690"/>
      <w:r>
        <w:rPr>
          <w:rFonts w:hint="eastAsia"/>
        </w:rPr>
        <w:t>接口</w:t>
      </w:r>
      <w:bookmarkEnd w:id="39"/>
    </w:p>
    <w:p w:rsidR="005910FB" w:rsidRDefault="005B4E7C">
      <w:pPr>
        <w:pStyle w:val="11"/>
        <w:ind w:left="555" w:firstLineChars="0" w:firstLine="0"/>
      </w:pPr>
      <w:r>
        <w:rPr>
          <w:rFonts w:hint="eastAsia"/>
        </w:rPr>
        <w:t>兼容</w:t>
      </w:r>
      <w:r>
        <w:rPr>
          <w:rFonts w:hint="eastAsia"/>
        </w:rPr>
        <w:t>POSIX</w:t>
      </w:r>
      <w:r>
        <w:rPr>
          <w:rFonts w:hint="eastAsia"/>
        </w:rPr>
        <w:t>标准</w:t>
      </w:r>
    </w:p>
    <w:p w:rsidR="005910FB" w:rsidRDefault="005B4E7C">
      <w:pPr>
        <w:pStyle w:val="3"/>
      </w:pPr>
      <w:bookmarkStart w:id="40" w:name="_Toc18175"/>
      <w:r>
        <w:rPr>
          <w:rFonts w:hint="eastAsia"/>
        </w:rPr>
        <w:t xml:space="preserve">4.4 </w:t>
      </w:r>
      <w:r>
        <w:rPr>
          <w:rFonts w:hint="eastAsia"/>
        </w:rPr>
        <w:t>安全和保密</w:t>
      </w:r>
      <w:bookmarkEnd w:id="40"/>
    </w:p>
    <w:p w:rsidR="005910FB" w:rsidRDefault="005B4E7C">
      <w:r>
        <w:rPr>
          <w:rFonts w:hint="eastAsia"/>
        </w:rPr>
        <w:t xml:space="preserve">      </w:t>
      </w:r>
      <w:r>
        <w:rPr>
          <w:rFonts w:hint="eastAsia"/>
        </w:rPr>
        <w:t>公开。</w:t>
      </w:r>
    </w:p>
    <w:sectPr w:rsidR="005910FB">
      <w:footerReference w:type="default" r:id="rId33"/>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liuchao" w:date="2016-04-07T11:25:00Z" w:initials="l">
    <w:p w:rsidR="00FD2748" w:rsidRDefault="00FD2748">
      <w:pPr>
        <w:pStyle w:val="ac"/>
      </w:pPr>
      <w:r>
        <w:rPr>
          <w:rStyle w:val="ab"/>
        </w:rPr>
        <w:annotationRef/>
      </w:r>
      <w:r>
        <w:rPr>
          <w:rFonts w:hint="eastAsia"/>
        </w:rPr>
        <w:t>?</w:t>
      </w:r>
    </w:p>
  </w:comment>
  <w:comment w:id="13" w:author="liuchao" w:date="2016-04-07T11:27:00Z" w:initials="l">
    <w:p w:rsidR="00FD2748" w:rsidRDefault="00FD2748">
      <w:pPr>
        <w:pStyle w:val="ac"/>
      </w:pPr>
      <w:r>
        <w:rPr>
          <w:rStyle w:val="ab"/>
        </w:rPr>
        <w:annotationRef/>
      </w:r>
      <w:r>
        <w:rPr>
          <w:rFonts w:hint="eastAsia"/>
        </w:rPr>
        <w:t>?</w:t>
      </w:r>
    </w:p>
  </w:comment>
  <w:comment w:id="22" w:author="liuchao" w:date="2016-04-07T11:30:00Z" w:initials="l">
    <w:p w:rsidR="00FD2748" w:rsidRDefault="00FD2748">
      <w:pPr>
        <w:pStyle w:val="ac"/>
      </w:pPr>
      <w:r>
        <w:rPr>
          <w:rStyle w:val="ab"/>
        </w:rPr>
        <w:annotationRef/>
      </w:r>
      <w:r>
        <w:rPr>
          <w:rFonts w:hint="eastAsia"/>
        </w:rPr>
        <w:t>用户类型及权限？</w:t>
      </w:r>
    </w:p>
  </w:comment>
  <w:comment w:id="24" w:author="liuchao" w:date="2016-04-07T11:31:00Z" w:initials="l">
    <w:p w:rsidR="00FD2748" w:rsidRDefault="00FD2748">
      <w:pPr>
        <w:pStyle w:val="ac"/>
      </w:pPr>
      <w:r>
        <w:rPr>
          <w:rStyle w:val="ab"/>
        </w:rPr>
        <w:annotationRef/>
      </w:r>
      <w:r>
        <w:rPr>
          <w:rFonts w:hint="eastAsia"/>
        </w:rPr>
        <w:t>中文</w:t>
      </w:r>
    </w:p>
  </w:comment>
  <w:comment w:id="25" w:author="liuchao" w:date="2016-04-07T11:33:00Z" w:initials="l">
    <w:p w:rsidR="00FD2748" w:rsidRDefault="00FD2748">
      <w:pPr>
        <w:pStyle w:val="ac"/>
      </w:pPr>
      <w:r>
        <w:rPr>
          <w:rStyle w:val="ab"/>
        </w:rPr>
        <w:annotationRef/>
      </w:r>
      <w:r>
        <w:rPr>
          <w:rFonts w:hint="eastAsia"/>
        </w:rPr>
        <w:t xml:space="preserve">RFS 4 </w:t>
      </w:r>
      <w:r>
        <w:rPr>
          <w:rFonts w:hint="eastAsia"/>
        </w:rPr>
        <w:t>？</w:t>
      </w:r>
    </w:p>
  </w:comment>
  <w:comment w:id="26" w:author="liuchao" w:date="2016-04-07T11:34:00Z" w:initials="l">
    <w:p w:rsidR="00FD2748" w:rsidRDefault="00FD2748">
      <w:pPr>
        <w:pStyle w:val="ac"/>
      </w:pPr>
      <w:r>
        <w:rPr>
          <w:rStyle w:val="ab"/>
        </w:rPr>
        <w:annotationRef/>
      </w:r>
      <w:r>
        <w:rPr>
          <w:rFonts w:hint="eastAsia"/>
        </w:rPr>
        <w:t>RFS 4</w:t>
      </w:r>
      <w:r>
        <w:rPr>
          <w:rFonts w:hint="eastAsia"/>
        </w:rPr>
        <w:t>：“放弃”？</w:t>
      </w:r>
    </w:p>
  </w:comment>
  <w:comment w:id="27" w:author="liuchao" w:date="2016-04-07T11:35:00Z" w:initials="l">
    <w:p w:rsidR="00D37562" w:rsidRDefault="00D37562">
      <w:pPr>
        <w:pStyle w:val="ac"/>
      </w:pPr>
      <w:r>
        <w:rPr>
          <w:rStyle w:val="ab"/>
        </w:rPr>
        <w:annotationRef/>
      </w:r>
      <w:r>
        <w:rPr>
          <w:rFonts w:hint="eastAsia"/>
        </w:rPr>
        <w:t>RFS 4</w:t>
      </w:r>
      <w:r>
        <w:rPr>
          <w:rFonts w:hint="eastAsia"/>
        </w:rPr>
        <w:t>：“覆盖”？</w:t>
      </w:r>
    </w:p>
  </w:comment>
  <w:comment w:id="28" w:author="liuchao" w:date="2016-04-07T11:36:00Z" w:initials="l">
    <w:p w:rsidR="00D37562" w:rsidRDefault="00D37562">
      <w:pPr>
        <w:pStyle w:val="ac"/>
      </w:pPr>
      <w:r>
        <w:rPr>
          <w:rStyle w:val="ab"/>
        </w:rPr>
        <w:annotationRef/>
      </w:r>
      <w:r>
        <w:rPr>
          <w:rFonts w:hint="eastAsia"/>
        </w:rPr>
        <w:t>几种权限？</w:t>
      </w:r>
    </w:p>
  </w:comment>
  <w:comment w:id="29" w:author="liuchao" w:date="2016-04-07T11:37:00Z" w:initials="l">
    <w:p w:rsidR="00D37562" w:rsidRDefault="00D37562">
      <w:pPr>
        <w:pStyle w:val="ac"/>
      </w:pPr>
      <w:r>
        <w:rPr>
          <w:rStyle w:val="ab"/>
        </w:rPr>
        <w:annotationRef/>
      </w:r>
      <w:r>
        <w:t>S</w:t>
      </w:r>
      <w:r>
        <w:rPr>
          <w:rFonts w:hint="eastAsia"/>
        </w:rPr>
        <w:t xml:space="preserve">tep 3: </w:t>
      </w:r>
      <w:r>
        <w:rPr>
          <w:rFonts w:hint="eastAsia"/>
        </w:rPr>
        <w:t>文件分享“完成”？</w:t>
      </w:r>
    </w:p>
  </w:comment>
  <w:comment w:id="31" w:author="liuchao" w:date="2016-04-07T11:38:00Z" w:initials="l">
    <w:p w:rsidR="00D37562" w:rsidRDefault="00D37562">
      <w:pPr>
        <w:pStyle w:val="ac"/>
      </w:pPr>
      <w:r>
        <w:rPr>
          <w:rStyle w:val="ab"/>
        </w:rPr>
        <w:annotationRef/>
      </w:r>
      <w:r>
        <w:rPr>
          <w:rFonts w:hint="eastAsia"/>
        </w:rPr>
        <w:t>？</w:t>
      </w:r>
    </w:p>
  </w:comment>
  <w:comment w:id="32" w:author="liuchao" w:date="2016-04-07T11:39:00Z" w:initials="l">
    <w:p w:rsidR="00D37562" w:rsidRDefault="00D37562">
      <w:pPr>
        <w:pStyle w:val="ac"/>
      </w:pPr>
      <w:r>
        <w:rPr>
          <w:rStyle w:val="ab"/>
        </w:rPr>
        <w:annotationRef/>
      </w:r>
      <w:r>
        <w:rPr>
          <w:rFonts w:hint="eastAsia"/>
        </w:rPr>
        <w:t>如何做到？如果文件</w:t>
      </w:r>
      <w:proofErr w:type="gramStart"/>
      <w:r>
        <w:rPr>
          <w:rFonts w:hint="eastAsia"/>
        </w:rPr>
        <w:t>数很多</w:t>
      </w:r>
      <w:proofErr w:type="gramEnd"/>
      <w:r>
        <w:rPr>
          <w:rFonts w:hint="eastAsia"/>
        </w:rPr>
        <w:t>而每个很小（或空）？</w:t>
      </w:r>
    </w:p>
  </w:comment>
  <w:comment w:id="33" w:author="liuchao" w:date="2016-04-07T11:40:00Z" w:initials="l">
    <w:p w:rsidR="00D37562" w:rsidRDefault="00D37562">
      <w:pPr>
        <w:pStyle w:val="ac"/>
      </w:pPr>
      <w:r>
        <w:rPr>
          <w:rStyle w:val="ab"/>
        </w:rPr>
        <w:annotationRef/>
      </w:r>
      <w:r>
        <w:rPr>
          <w:rFonts w:hint="eastAsia"/>
        </w:rPr>
        <w:t>？</w:t>
      </w:r>
    </w:p>
  </w:comment>
  <w:comment w:id="34" w:author="liuchao" w:date="2016-04-07T11:40:00Z" w:initials="l">
    <w:p w:rsidR="00D37562" w:rsidRDefault="00D37562">
      <w:pPr>
        <w:pStyle w:val="ac"/>
      </w:pPr>
      <w:r>
        <w:rPr>
          <w:rStyle w:val="ab"/>
        </w:rPr>
        <w:annotationRef/>
      </w:r>
      <w:r>
        <w:rPr>
          <w:rFonts w:hint="eastAsia"/>
        </w:rPr>
        <w:t>？</w:t>
      </w:r>
      <w:bookmarkStart w:id="35" w:name="_GoBack"/>
      <w:bookmarkEnd w:id="35"/>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4E7C" w:rsidRDefault="005B4E7C">
      <w:r>
        <w:separator/>
      </w:r>
    </w:p>
  </w:endnote>
  <w:endnote w:type="continuationSeparator" w:id="0">
    <w:p w:rsidR="005B4E7C" w:rsidRDefault="005B4E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00007843" w:usb2="00000001"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onospace">
    <w:altName w:val="Segoe Print"/>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10FB" w:rsidRDefault="005B4E7C">
    <w:pPr>
      <w:pStyle w:val="a4"/>
      <w:framePr w:wrap="around" w:vAnchor="text" w:hAnchor="margin" w:xAlign="right" w:y="1"/>
      <w:rPr>
        <w:rStyle w:val="a7"/>
      </w:rPr>
    </w:pPr>
    <w:r>
      <w:fldChar w:fldCharType="begin"/>
    </w:r>
    <w:r>
      <w:rPr>
        <w:rStyle w:val="a7"/>
      </w:rPr>
      <w:instrText xml:space="preserve">PAGE  </w:instrText>
    </w:r>
    <w:r>
      <w:fldChar w:fldCharType="separate"/>
    </w:r>
    <w:r>
      <w:rPr>
        <w:rStyle w:val="a7"/>
      </w:rPr>
      <w:t>2</w:t>
    </w:r>
    <w:r>
      <w:fldChar w:fldCharType="end"/>
    </w:r>
  </w:p>
  <w:p w:rsidR="005910FB" w:rsidRDefault="005910FB">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10FB" w:rsidRDefault="005B4E7C">
    <w:pPr>
      <w:pStyle w:val="a4"/>
      <w:tabs>
        <w:tab w:val="clear" w:pos="4153"/>
      </w:tabs>
      <w:jc w:val="center"/>
    </w:pPr>
    <w:r>
      <w:pict>
        <v:shapetype id="_x0000_t202" coordsize="21600,21600" o:spt="202" path="m,l,21600r21600,l21600,xe">
          <v:stroke joinstyle="miter"/>
          <v:path gradientshapeok="t" o:connecttype="rect"/>
        </v:shapetype>
        <v:shape id="_x0000_s2057" type="#_x0000_t202" style="position:absolute;left:0;text-align:left;margin-left:0;margin-top:0;width:2in;height:2in;z-index:251659264;mso-wrap-style:none;mso-position-horizontal:center;mso-position-horizontal-relative:margin;mso-width-relative:page;mso-height-relative:page" filled="f" stroked="f">
          <v:textbox style="mso-fit-shape-to-text:t" inset="0,0,0,0">
            <w:txbxContent>
              <w:p w:rsidR="005910FB" w:rsidRDefault="005B4E7C">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FD2748">
                  <w:rPr>
                    <w:noProof/>
                    <w:sz w:val="18"/>
                  </w:rPr>
                  <w:t>2</w:t>
                </w:r>
                <w:r>
                  <w:rPr>
                    <w:rFonts w:hint="eastAsia"/>
                    <w:sz w:val="18"/>
                  </w:rPr>
                  <w:fldChar w:fldCharType="end"/>
                </w:r>
              </w:p>
            </w:txbxContent>
          </v:textbox>
          <w10:wrap anchorx="margin"/>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10FB" w:rsidRDefault="005B4E7C">
    <w:pPr>
      <w:pStyle w:val="a4"/>
    </w:pPr>
    <w:r>
      <w:pict>
        <v:shapetype id="_x0000_t202" coordsize="21600,21600" o:spt="202" path="m,l,21600r21600,l21600,xe">
          <v:stroke joinstyle="miter"/>
          <v:path gradientshapeok="t" o:connecttype="rect"/>
        </v:shapetype>
        <v:shape id="_x0000_s2058" type="#_x0000_t202" style="position:absolute;margin-left:0;margin-top:0;width:2in;height:2in;z-index:251660288;mso-wrap-style:none;mso-position-horizontal:center;mso-position-horizontal-relative:margin;mso-width-relative:page;mso-height-relative:page" filled="f" stroked="f">
          <v:textbox style="mso-fit-shape-to-text:t" inset="0,0,0,0">
            <w:txbxContent>
              <w:p w:rsidR="005910FB" w:rsidRDefault="005B4E7C">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FD2748">
                  <w:rPr>
                    <w:noProof/>
                    <w:sz w:val="18"/>
                  </w:rPr>
                  <w:t>1</w:t>
                </w:r>
                <w:r>
                  <w:rPr>
                    <w:rFonts w:hint="eastAsia"/>
                    <w:sz w:val="18"/>
                  </w:rPr>
                  <w:fldChar w:fldCharType="end"/>
                </w:r>
              </w:p>
            </w:txbxContent>
          </v:textbox>
          <w10:wrap anchorx="margin"/>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10FB" w:rsidRDefault="005B4E7C">
    <w:pPr>
      <w:pStyle w:val="a4"/>
      <w:tabs>
        <w:tab w:val="clear" w:pos="4153"/>
        <w:tab w:val="clear" w:pos="8306"/>
      </w:tabs>
      <w:jc w:val="center"/>
    </w:pPr>
    <w:r>
      <w:pict>
        <v:shapetype id="_x0000_t202" coordsize="21600,21600" o:spt="202" path="m,l,21600r21600,l21600,xe">
          <v:stroke joinstyle="miter"/>
          <v:path gradientshapeok="t" o:connecttype="rect"/>
        </v:shapetype>
        <v:shape id="_x0000_s2059" type="#_x0000_t202" style="position:absolute;left:0;text-align:left;margin-left:0;margin-top:0;width:2in;height:2in;z-index:251661312;mso-wrap-style:none;mso-position-horizontal:center;mso-position-horizontal-relative:margin;mso-width-relative:page;mso-height-relative:page" filled="f" stroked="f">
          <v:textbox style="mso-fit-shape-to-text:t" inset="0,0,0,0">
            <w:txbxContent>
              <w:p w:rsidR="005910FB" w:rsidRDefault="005B4E7C">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D37562">
                  <w:rPr>
                    <w:noProof/>
                    <w:sz w:val="18"/>
                  </w:rPr>
                  <w:t>16</w:t>
                </w:r>
                <w:r>
                  <w:rPr>
                    <w:rFonts w:hint="eastAsia"/>
                    <w:sz w:val="18"/>
                  </w:rPr>
                  <w:fldChar w:fldCharType="end"/>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4E7C" w:rsidRDefault="005B4E7C">
      <w:r>
        <w:separator/>
      </w:r>
    </w:p>
  </w:footnote>
  <w:footnote w:type="continuationSeparator" w:id="0">
    <w:p w:rsidR="005B4E7C" w:rsidRDefault="005B4E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10FB" w:rsidRDefault="005B4E7C">
    <w:pPr>
      <w:pStyle w:val="a5"/>
    </w:pPr>
    <w:r>
      <w:rPr>
        <w:rFonts w:hint="eastAsia"/>
      </w:rPr>
      <w:t>&lt;&lt;</w:t>
    </w:r>
    <w:r>
      <w:t xml:space="preserve"> </w:t>
    </w:r>
    <w:r>
      <w:rPr>
        <w:rFonts w:hint="eastAsia"/>
      </w:rPr>
      <w:t>Linux Ext2</w:t>
    </w:r>
    <w:r>
      <w:rPr>
        <w:rFonts w:hint="eastAsia"/>
      </w:rPr>
      <w:t>文件系统</w:t>
    </w:r>
    <w:r>
      <w:rPr>
        <w:rFonts w:hint="eastAsia"/>
      </w:rPr>
      <w:t>&gt;&gt;</w:t>
    </w:r>
    <w:r>
      <w:rPr>
        <w:rFonts w:hint="eastAsia"/>
      </w:rPr>
      <w:tab/>
    </w:r>
    <w:r>
      <w:rPr>
        <w:rFonts w:hint="eastAsia"/>
      </w:rPr>
      <w:tab/>
    </w:r>
    <w:r>
      <w:rPr>
        <w:rFonts w:hint="eastAsia"/>
      </w:rPr>
      <w:t>需求规格说明书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10FB" w:rsidRDefault="005910FB">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F0EA53"/>
    <w:multiLevelType w:val="multilevel"/>
    <w:tmpl w:val="56F0EA53"/>
    <w:lvl w:ilvl="0">
      <w:start w:val="1"/>
      <w:numFmt w:val="decimal"/>
      <w:suff w:val="space"/>
      <w:lvlText w:val="%1."/>
      <w:lvlJc w:val="left"/>
    </w:lvl>
    <w:lvl w:ilvl="1">
      <w:start w:val="1"/>
      <w:numFmt w:val="decimal"/>
      <w:isLgl/>
      <w:lvlText w:val="%1.%2"/>
      <w:lvlJc w:val="left"/>
      <w:pPr>
        <w:ind w:left="555" w:hanging="555"/>
      </w:pPr>
      <w:rPr>
        <w:rFonts w:hint="default"/>
      </w:rPr>
    </w:lvl>
    <w:lvl w:ilvl="2" w:tentative="1">
      <w:start w:val="1"/>
      <w:numFmt w:val="decimal"/>
      <w:isLgl/>
      <w:lvlText w:val="%1.%2.%3"/>
      <w:lvlJc w:val="left"/>
      <w:pPr>
        <w:ind w:left="720" w:hanging="720"/>
      </w:pPr>
      <w:rPr>
        <w:rFonts w:hint="default"/>
      </w:rPr>
    </w:lvl>
    <w:lvl w:ilvl="3" w:tentative="1">
      <w:start w:val="1"/>
      <w:numFmt w:val="decimal"/>
      <w:isLgl/>
      <w:lvlText w:val="%1.%2.%3.%4"/>
      <w:lvlJc w:val="left"/>
      <w:pPr>
        <w:ind w:left="720" w:hanging="720"/>
      </w:pPr>
      <w:rPr>
        <w:rFonts w:hint="default"/>
      </w:rPr>
    </w:lvl>
    <w:lvl w:ilvl="4" w:tentative="1">
      <w:start w:val="1"/>
      <w:numFmt w:val="decimal"/>
      <w:isLgl/>
      <w:lvlText w:val="%1.%2.%3.%4.%5"/>
      <w:lvlJc w:val="left"/>
      <w:pPr>
        <w:ind w:left="1080" w:hanging="1080"/>
      </w:pPr>
      <w:rPr>
        <w:rFonts w:hint="default"/>
      </w:rPr>
    </w:lvl>
    <w:lvl w:ilvl="5" w:tentative="1">
      <w:start w:val="1"/>
      <w:numFmt w:val="decimal"/>
      <w:isLgl/>
      <w:lvlText w:val="%1.%2.%3.%4.%5.%6"/>
      <w:lvlJc w:val="left"/>
      <w:pPr>
        <w:ind w:left="1080" w:hanging="1080"/>
      </w:pPr>
      <w:rPr>
        <w:rFonts w:hint="default"/>
      </w:rPr>
    </w:lvl>
    <w:lvl w:ilvl="6" w:tentative="1">
      <w:start w:val="1"/>
      <w:numFmt w:val="decimal"/>
      <w:isLgl/>
      <w:lvlText w:val="%1.%2.%3.%4.%5.%6.%7"/>
      <w:lvlJc w:val="left"/>
      <w:pPr>
        <w:ind w:left="1080" w:hanging="1080"/>
      </w:pPr>
      <w:rPr>
        <w:rFonts w:hint="default"/>
      </w:rPr>
    </w:lvl>
    <w:lvl w:ilvl="7" w:tentative="1">
      <w:start w:val="1"/>
      <w:numFmt w:val="decimal"/>
      <w:isLgl/>
      <w:lvlText w:val="%1.%2.%3.%4.%5.%6.%7.%8"/>
      <w:lvlJc w:val="left"/>
      <w:pPr>
        <w:ind w:left="1440" w:hanging="1440"/>
      </w:pPr>
      <w:rPr>
        <w:rFonts w:hint="default"/>
      </w:rPr>
    </w:lvl>
    <w:lvl w:ilvl="8" w:tentative="1">
      <w:start w:val="1"/>
      <w:numFmt w:val="decimal"/>
      <w:isLgl/>
      <w:lvlText w:val="%1.%2.%3.%4.%5.%6.%7.%8.%9"/>
      <w:lvlJc w:val="left"/>
      <w:pPr>
        <w:ind w:left="1440" w:hanging="1440"/>
      </w:pPr>
      <w:rPr>
        <w:rFonts w:hint="default"/>
      </w:rPr>
    </w:lvl>
  </w:abstractNum>
  <w:abstractNum w:abstractNumId="1">
    <w:nsid w:val="57026010"/>
    <w:multiLevelType w:val="singleLevel"/>
    <w:tmpl w:val="57026010"/>
    <w:lvl w:ilvl="0">
      <w:start w:val="3"/>
      <w:numFmt w:val="chineseCounting"/>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trackRevisions/>
  <w:defaultTabStop w:val="420"/>
  <w:drawingGridVerticalSpacing w:val="156"/>
  <w:noPunctuationKerning/>
  <w:characterSpacingControl w:val="compressPunctuation"/>
  <w:hdrShapeDefaults>
    <o:shapedefaults v:ext="edit" spidmax="2060"/>
    <o:shapelayout v:ext="edit">
      <o:idmap v:ext="edit" data="2"/>
    </o:shapelayout>
  </w:hdrShapeDefaults>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2"/>
  </w:compat>
  <w:rsids>
    <w:rsidRoot w:val="19384EEF"/>
    <w:rsid w:val="00053118"/>
    <w:rsid w:val="0018358B"/>
    <w:rsid w:val="0022272E"/>
    <w:rsid w:val="00252145"/>
    <w:rsid w:val="002E4423"/>
    <w:rsid w:val="002F1987"/>
    <w:rsid w:val="00446B6F"/>
    <w:rsid w:val="004901D6"/>
    <w:rsid w:val="005324EA"/>
    <w:rsid w:val="005532EA"/>
    <w:rsid w:val="005910FB"/>
    <w:rsid w:val="005B4E7C"/>
    <w:rsid w:val="00602CFC"/>
    <w:rsid w:val="006665DD"/>
    <w:rsid w:val="00757D42"/>
    <w:rsid w:val="00784FE4"/>
    <w:rsid w:val="007910F7"/>
    <w:rsid w:val="00867CC7"/>
    <w:rsid w:val="00870851"/>
    <w:rsid w:val="00907E81"/>
    <w:rsid w:val="00956F60"/>
    <w:rsid w:val="00A4639F"/>
    <w:rsid w:val="00A67F1B"/>
    <w:rsid w:val="00B26A47"/>
    <w:rsid w:val="00B61DAF"/>
    <w:rsid w:val="00BA05D4"/>
    <w:rsid w:val="00BC2653"/>
    <w:rsid w:val="00C65BBB"/>
    <w:rsid w:val="00C81B84"/>
    <w:rsid w:val="00D13E3B"/>
    <w:rsid w:val="00D318EB"/>
    <w:rsid w:val="00D37562"/>
    <w:rsid w:val="00DA79E5"/>
    <w:rsid w:val="00EC3B69"/>
    <w:rsid w:val="00F650E2"/>
    <w:rsid w:val="00FD212B"/>
    <w:rsid w:val="00FD2748"/>
    <w:rsid w:val="00FD37DB"/>
    <w:rsid w:val="0A17444D"/>
    <w:rsid w:val="14072022"/>
    <w:rsid w:val="19384EEF"/>
    <w:rsid w:val="53AC0CC8"/>
    <w:rsid w:val="766306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76" w:lineRule="auto"/>
      <w:outlineLvl w:val="0"/>
    </w:pPr>
    <w:rPr>
      <w:b/>
      <w:kern w:val="44"/>
      <w:sz w:val="44"/>
    </w:rPr>
  </w:style>
  <w:style w:type="paragraph" w:styleId="2">
    <w:name w:val="heading 2"/>
    <w:basedOn w:val="a"/>
    <w:next w:val="a"/>
    <w:unhideWhenUsed/>
    <w:qFormat/>
    <w:pPr>
      <w:keepNext/>
      <w:keepLines/>
      <w:spacing w:line="413" w:lineRule="auto"/>
      <w:outlineLvl w:val="1"/>
    </w:pPr>
    <w:rPr>
      <w:rFonts w:ascii="Arial" w:eastAsia="黑体" w:hAnsi="Arial"/>
      <w:b/>
      <w:sz w:val="32"/>
    </w:rPr>
  </w:style>
  <w:style w:type="paragraph" w:styleId="3">
    <w:name w:val="heading 3"/>
    <w:basedOn w:val="a"/>
    <w:next w:val="a"/>
    <w:unhideWhenUsed/>
    <w:qFormat/>
    <w:pPr>
      <w:keepNext/>
      <w:keepLines/>
      <w:spacing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pPr>
      <w:ind w:leftChars="1200" w:left="2520"/>
    </w:pPr>
  </w:style>
  <w:style w:type="paragraph" w:styleId="5">
    <w:name w:val="toc 5"/>
    <w:basedOn w:val="a"/>
    <w:next w:val="a"/>
    <w:pPr>
      <w:ind w:leftChars="800" w:left="1680"/>
    </w:pPr>
  </w:style>
  <w:style w:type="paragraph" w:styleId="30">
    <w:name w:val="toc 3"/>
    <w:basedOn w:val="a"/>
    <w:next w:val="a"/>
    <w:pPr>
      <w:ind w:leftChars="400" w:left="840"/>
    </w:pPr>
  </w:style>
  <w:style w:type="paragraph" w:styleId="8">
    <w:name w:val="toc 8"/>
    <w:basedOn w:val="a"/>
    <w:next w:val="a"/>
    <w:pPr>
      <w:ind w:leftChars="1400" w:left="2940"/>
    </w:pPr>
  </w:style>
  <w:style w:type="paragraph" w:styleId="a3">
    <w:name w:val="Balloon Text"/>
    <w:basedOn w:val="a"/>
    <w:link w:val="Char"/>
    <w:rPr>
      <w:sz w:val="18"/>
      <w:szCs w:val="18"/>
    </w:rPr>
  </w:style>
  <w:style w:type="paragraph" w:styleId="a4">
    <w:name w:val="footer"/>
    <w:basedOn w:val="a"/>
    <w:pPr>
      <w:tabs>
        <w:tab w:val="center" w:pos="4153"/>
        <w:tab w:val="right" w:pos="8306"/>
      </w:tabs>
      <w:snapToGrid w:val="0"/>
      <w:jc w:val="left"/>
    </w:pPr>
    <w:rPr>
      <w:sz w:val="18"/>
    </w:rPr>
  </w:style>
  <w:style w:type="paragraph" w:styleId="a5">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style>
  <w:style w:type="paragraph" w:styleId="4">
    <w:name w:val="toc 4"/>
    <w:basedOn w:val="a"/>
    <w:next w:val="a"/>
    <w:pPr>
      <w:ind w:leftChars="600" w:left="1260"/>
    </w:pPr>
  </w:style>
  <w:style w:type="paragraph" w:styleId="6">
    <w:name w:val="toc 6"/>
    <w:basedOn w:val="a"/>
    <w:next w:val="a"/>
    <w:pPr>
      <w:ind w:leftChars="1000" w:left="2100"/>
    </w:pPr>
  </w:style>
  <w:style w:type="paragraph" w:styleId="20">
    <w:name w:val="toc 2"/>
    <w:basedOn w:val="a"/>
    <w:next w:val="a"/>
    <w:pPr>
      <w:ind w:leftChars="200" w:left="420"/>
    </w:pPr>
  </w:style>
  <w:style w:type="paragraph" w:styleId="9">
    <w:name w:val="toc 9"/>
    <w:basedOn w:val="a"/>
    <w:next w:val="a"/>
    <w:pPr>
      <w:ind w:leftChars="1600" w:left="3360"/>
    </w:pPr>
  </w:style>
  <w:style w:type="character" w:styleId="a6">
    <w:name w:val="Strong"/>
    <w:basedOn w:val="a0"/>
    <w:qFormat/>
    <w:rPr>
      <w:b/>
      <w:u w:val="single"/>
    </w:rPr>
  </w:style>
  <w:style w:type="character" w:styleId="a7">
    <w:name w:val="page number"/>
  </w:style>
  <w:style w:type="character" w:styleId="a8">
    <w:name w:val="FollowedHyperlink"/>
    <w:basedOn w:val="a0"/>
    <w:rPr>
      <w:color w:val="338DE6"/>
      <w:u w:val="none"/>
    </w:rPr>
  </w:style>
  <w:style w:type="character" w:styleId="a9">
    <w:name w:val="Emphasis"/>
    <w:basedOn w:val="a0"/>
    <w:qFormat/>
  </w:style>
  <w:style w:type="character" w:styleId="HTML">
    <w:name w:val="HTML Definition"/>
    <w:basedOn w:val="a0"/>
  </w:style>
  <w:style w:type="character" w:styleId="HTML0">
    <w:name w:val="HTML Variable"/>
    <w:basedOn w:val="a0"/>
  </w:style>
  <w:style w:type="character" w:styleId="aa">
    <w:name w:val="Hyperlink"/>
    <w:basedOn w:val="a0"/>
    <w:rPr>
      <w:color w:val="338DE6"/>
      <w:u w:val="none"/>
    </w:rPr>
  </w:style>
  <w:style w:type="character" w:styleId="HTML1">
    <w:name w:val="HTML Code"/>
    <w:basedOn w:val="a0"/>
    <w:rPr>
      <w:rFonts w:ascii="monospace" w:eastAsia="monospace" w:hAnsi="monospace" w:cs="monospace"/>
      <w:sz w:val="21"/>
      <w:szCs w:val="21"/>
    </w:rPr>
  </w:style>
  <w:style w:type="character" w:styleId="HTML2">
    <w:name w:val="HTML Cite"/>
    <w:basedOn w:val="a0"/>
  </w:style>
  <w:style w:type="character" w:styleId="HTML3">
    <w:name w:val="HTML Keyboard"/>
    <w:basedOn w:val="a0"/>
    <w:rPr>
      <w:rFonts w:ascii="monospace" w:eastAsia="monospace" w:hAnsi="monospace" w:cs="monospace" w:hint="default"/>
      <w:sz w:val="21"/>
      <w:szCs w:val="21"/>
    </w:rPr>
  </w:style>
  <w:style w:type="character" w:styleId="HTML4">
    <w:name w:val="HTML Sample"/>
    <w:basedOn w:val="a0"/>
    <w:rPr>
      <w:rFonts w:ascii="monospace" w:eastAsia="monospace" w:hAnsi="monospace" w:cs="monospace" w:hint="default"/>
      <w:sz w:val="21"/>
      <w:szCs w:val="21"/>
    </w:rPr>
  </w:style>
  <w:style w:type="character" w:customStyle="1" w:styleId="fontstrikethrough">
    <w:name w:val="fontstrikethrough"/>
    <w:basedOn w:val="a0"/>
    <w:rPr>
      <w:strike/>
    </w:rPr>
  </w:style>
  <w:style w:type="character" w:customStyle="1" w:styleId="fontborder">
    <w:name w:val="fontborder"/>
    <w:basedOn w:val="a0"/>
    <w:rPr>
      <w:bdr w:val="single" w:sz="4" w:space="0" w:color="000000"/>
    </w:rPr>
  </w:style>
  <w:style w:type="character" w:customStyle="1" w:styleId="Char">
    <w:name w:val="批注框文本 Char"/>
    <w:basedOn w:val="a0"/>
    <w:link w:val="a3"/>
    <w:rPr>
      <w:rFonts w:asciiTheme="minorHAnsi" w:eastAsiaTheme="minorEastAsia" w:hAnsiTheme="minorHAnsi" w:cstheme="minorBidi"/>
      <w:kern w:val="2"/>
      <w:sz w:val="18"/>
      <w:szCs w:val="18"/>
    </w:rPr>
  </w:style>
  <w:style w:type="paragraph" w:customStyle="1" w:styleId="hands-on">
    <w:name w:val="hands-on 表格内容_小五_单行"/>
    <w:basedOn w:val="a"/>
    <w:pPr>
      <w:spacing w:line="360" w:lineRule="auto"/>
      <w:jc w:val="left"/>
    </w:pPr>
    <w:rPr>
      <w:rFonts w:ascii="宋体" w:eastAsia="宋体" w:hAnsi="宋体" w:cs="Times New Roman"/>
      <w:sz w:val="24"/>
    </w:rPr>
  </w:style>
  <w:style w:type="paragraph" w:customStyle="1" w:styleId="11">
    <w:name w:val="列出段落1"/>
    <w:basedOn w:val="a"/>
    <w:uiPriority w:val="99"/>
    <w:unhideWhenUsed/>
    <w:pPr>
      <w:ind w:firstLineChars="200" w:firstLine="420"/>
    </w:pPr>
  </w:style>
  <w:style w:type="character" w:customStyle="1" w:styleId="accesskey">
    <w:name w:val="accesskey"/>
    <w:basedOn w:val="a0"/>
    <w:rPr>
      <w:u w:val="none"/>
    </w:rPr>
  </w:style>
  <w:style w:type="character" w:customStyle="1" w:styleId="close2">
    <w:name w:val="close2"/>
    <w:basedOn w:val="a0"/>
    <w:rPr>
      <w:bdr w:val="none" w:sz="0" w:space="0" w:color="auto"/>
    </w:rPr>
  </w:style>
  <w:style w:type="character" w:customStyle="1" w:styleId="gold">
    <w:name w:val="gold"/>
    <w:basedOn w:val="a0"/>
    <w:rPr>
      <w:bdr w:val="none" w:sz="0" w:space="0" w:color="auto"/>
    </w:rPr>
  </w:style>
  <w:style w:type="character" w:customStyle="1" w:styleId="current">
    <w:name w:val="current"/>
    <w:basedOn w:val="a0"/>
    <w:rPr>
      <w:b/>
      <w:color w:val="FFFFFF"/>
      <w:bdr w:val="single" w:sz="4" w:space="0" w:color="108AC6"/>
      <w:shd w:val="clear" w:color="auto" w:fill="108AC6"/>
    </w:rPr>
  </w:style>
  <w:style w:type="character" w:customStyle="1" w:styleId="disabled">
    <w:name w:val="disabled"/>
    <w:basedOn w:val="a0"/>
    <w:rPr>
      <w:color w:val="DDDDDD"/>
      <w:bdr w:val="single" w:sz="4" w:space="0" w:color="EEEEEE"/>
    </w:rPr>
  </w:style>
  <w:style w:type="character" w:customStyle="1" w:styleId="arrow">
    <w:name w:val="arrow"/>
    <w:basedOn w:val="a0"/>
    <w:rPr>
      <w:color w:val="999999"/>
      <w:sz w:val="18"/>
      <w:szCs w:val="18"/>
    </w:rPr>
  </w:style>
  <w:style w:type="character" w:customStyle="1" w:styleId="digg2">
    <w:name w:val="digg2"/>
    <w:basedOn w:val="a0"/>
    <w:rPr>
      <w:color w:val="152F93"/>
    </w:rPr>
  </w:style>
  <w:style w:type="character" w:customStyle="1" w:styleId="fielderror">
    <w:name w:val="field_error"/>
    <w:basedOn w:val="a0"/>
    <w:rPr>
      <w:vanish/>
    </w:rPr>
  </w:style>
  <w:style w:type="character" w:customStyle="1" w:styleId="thumbbox">
    <w:name w:val="thumb_box"/>
    <w:basedOn w:val="a0"/>
    <w:rPr>
      <w:bdr w:val="single" w:sz="4" w:space="0" w:color="CCCCCC"/>
    </w:rPr>
  </w:style>
  <w:style w:type="character" w:customStyle="1" w:styleId="bronze">
    <w:name w:val="bronze"/>
    <w:basedOn w:val="a0"/>
    <w:rPr>
      <w:bdr w:val="none" w:sz="0" w:space="0" w:color="auto"/>
    </w:rPr>
  </w:style>
  <w:style w:type="character" w:customStyle="1" w:styleId="score">
    <w:name w:val="score"/>
    <w:basedOn w:val="a0"/>
    <w:rPr>
      <w:color w:val="17A300"/>
      <w:bdr w:val="none" w:sz="0" w:space="0" w:color="auto"/>
    </w:rPr>
  </w:style>
  <w:style w:type="character" w:customStyle="1" w:styleId="hilite12">
    <w:name w:val="hilite12"/>
    <w:basedOn w:val="a0"/>
  </w:style>
  <w:style w:type="character" w:customStyle="1" w:styleId="viewall">
    <w:name w:val="view_all"/>
    <w:basedOn w:val="a0"/>
  </w:style>
  <w:style w:type="character" w:customStyle="1" w:styleId="time4">
    <w:name w:val="time4"/>
    <w:basedOn w:val="a0"/>
    <w:rPr>
      <w:color w:val="808080"/>
    </w:rPr>
  </w:style>
  <w:style w:type="character" w:customStyle="1" w:styleId="bury2">
    <w:name w:val="bury2"/>
    <w:basedOn w:val="a0"/>
    <w:rPr>
      <w:color w:val="A03A32"/>
    </w:rPr>
  </w:style>
  <w:style w:type="character" w:customStyle="1" w:styleId="silver">
    <w:name w:val="silver"/>
    <w:basedOn w:val="a0"/>
    <w:rPr>
      <w:bdr w:val="none" w:sz="0" w:space="0" w:color="auto"/>
    </w:rPr>
  </w:style>
  <w:style w:type="character" w:customStyle="1" w:styleId="open">
    <w:name w:val="open"/>
    <w:basedOn w:val="a0"/>
    <w:rPr>
      <w:bdr w:val="none" w:sz="0" w:space="0" w:color="auto"/>
    </w:rPr>
  </w:style>
  <w:style w:type="character" w:customStyle="1" w:styleId="hilite1">
    <w:name w:val="hilite1"/>
    <w:basedOn w:val="a0"/>
  </w:style>
  <w:style w:type="character" w:customStyle="1" w:styleId="digg3">
    <w:name w:val="digg3"/>
    <w:basedOn w:val="a0"/>
    <w:rPr>
      <w:color w:val="152F93"/>
    </w:rPr>
  </w:style>
  <w:style w:type="character" w:customStyle="1" w:styleId="bury3">
    <w:name w:val="bury3"/>
    <w:basedOn w:val="a0"/>
    <w:rPr>
      <w:color w:val="A03A32"/>
    </w:rPr>
  </w:style>
  <w:style w:type="character" w:styleId="ab">
    <w:name w:val="annotation reference"/>
    <w:basedOn w:val="a0"/>
    <w:rsid w:val="00FD2748"/>
    <w:rPr>
      <w:sz w:val="21"/>
      <w:szCs w:val="21"/>
    </w:rPr>
  </w:style>
  <w:style w:type="paragraph" w:styleId="ac">
    <w:name w:val="annotation text"/>
    <w:basedOn w:val="a"/>
    <w:link w:val="Char0"/>
    <w:rsid w:val="00FD2748"/>
    <w:pPr>
      <w:jc w:val="left"/>
    </w:pPr>
  </w:style>
  <w:style w:type="character" w:customStyle="1" w:styleId="Char0">
    <w:name w:val="批注文字 Char"/>
    <w:basedOn w:val="a0"/>
    <w:link w:val="ac"/>
    <w:rsid w:val="00FD2748"/>
    <w:rPr>
      <w:rFonts w:asciiTheme="minorHAnsi" w:eastAsiaTheme="minorEastAsia" w:hAnsiTheme="minorHAnsi" w:cstheme="minorBidi"/>
      <w:kern w:val="2"/>
      <w:sz w:val="21"/>
      <w:szCs w:val="24"/>
    </w:rPr>
  </w:style>
  <w:style w:type="paragraph" w:styleId="ad">
    <w:name w:val="annotation subject"/>
    <w:basedOn w:val="ac"/>
    <w:next w:val="ac"/>
    <w:link w:val="Char1"/>
    <w:rsid w:val="00FD2748"/>
    <w:rPr>
      <w:b/>
      <w:bCs/>
    </w:rPr>
  </w:style>
  <w:style w:type="character" w:customStyle="1" w:styleId="Char1">
    <w:name w:val="批注主题 Char"/>
    <w:basedOn w:val="Char0"/>
    <w:link w:val="ad"/>
    <w:rsid w:val="00FD2748"/>
    <w:rPr>
      <w:rFonts w:asciiTheme="minorHAnsi" w:eastAsiaTheme="minorEastAsia" w:hAnsiTheme="minorHAnsi" w:cstheme="minorBidi"/>
      <w:b/>
      <w:bCs/>
      <w:kern w:val="2"/>
      <w:sz w:val="21"/>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baike.baidu.com/subview/880/4940471.htm" TargetMode="External"/><Relationship Id="rId26"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image" Target="media/image3.jpeg"/><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comments" Target="comments.xml"/><Relationship Id="rId25" Type="http://schemas.openxmlformats.org/officeDocument/2006/relationships/image" Target="media/image6.png"/><Relationship Id="rId33"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www.kernel.org/"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image" Target="media/image5.jpeg"/><Relationship Id="rId32" Type="http://schemas.openxmlformats.org/officeDocument/2006/relationships/image" Target="media/image13.png"/><Relationship Id="rId5" Type="http://schemas.microsoft.com/office/2007/relationships/stylesWithEffects" Target="stylesWithEffects.xml"/><Relationship Id="rId15" Type="http://schemas.openxmlformats.org/officeDocument/2006/relationships/header" Target="header2.xml"/><Relationship Id="rId23" Type="http://schemas.openxmlformats.org/officeDocument/2006/relationships/oleObject" Target="embeddings/oleObject1.bin"/><Relationship Id="rId28" Type="http://schemas.openxmlformats.org/officeDocument/2006/relationships/image" Target="media/image9.png"/><Relationship Id="rId10" Type="http://schemas.openxmlformats.org/officeDocument/2006/relationships/image" Target="media/image1.png"/><Relationship Id="rId19" Type="http://schemas.openxmlformats.org/officeDocument/2006/relationships/hyperlink" Target="http://baike.baidu.com/view/7860.htm" TargetMode="External"/><Relationship Id="rId31" Type="http://schemas.openxmlformats.org/officeDocument/2006/relationships/image" Target="media/image12.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image" Target="media/image4.emf"/><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2057" textRotate="1"/>
    <customShpInfo spid="_x0000_s2058" textRotate="1"/>
    <customShpInfo spid="_x0000_s2059"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3BD4BE8-97F6-4A52-8900-2B6A6D1F8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16</Pages>
  <Words>612</Words>
  <Characters>3490</Characters>
  <Application>Microsoft Office Word</Application>
  <DocSecurity>0</DocSecurity>
  <Lines>29</Lines>
  <Paragraphs>8</Paragraphs>
  <ScaleCrop>false</ScaleCrop>
  <Company/>
  <LinksUpToDate>false</LinksUpToDate>
  <CharactersWithSpaces>4094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dc:creator>
  <cp:lastModifiedBy>liuchao</cp:lastModifiedBy>
  <cp:revision>97</cp:revision>
  <dcterms:created xsi:type="dcterms:W3CDTF">2016-03-22T06:08:00Z</dcterms:created>
  <dcterms:modified xsi:type="dcterms:W3CDTF">2016-04-07T03:40:00Z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